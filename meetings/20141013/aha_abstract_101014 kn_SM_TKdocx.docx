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CBBF1" w14:textId="77777777" w:rsidR="00766B04" w:rsidRPr="00BC6823" w:rsidRDefault="00766B04">
      <w:pPr>
        <w:rPr>
          <w:rFonts w:ascii="Times" w:hAnsi="Times"/>
          <w:sz w:val="22"/>
          <w:szCs w:val="22"/>
        </w:rPr>
      </w:pPr>
      <w:r w:rsidRPr="00BC6823">
        <w:rPr>
          <w:rFonts w:ascii="Times" w:hAnsi="Times"/>
          <w:sz w:val="22"/>
          <w:szCs w:val="22"/>
        </w:rPr>
        <w:t xml:space="preserve">For submission to: AHA </w:t>
      </w:r>
      <w:proofErr w:type="spellStart"/>
      <w:r w:rsidRPr="00BC6823">
        <w:rPr>
          <w:rFonts w:ascii="Times" w:hAnsi="Times"/>
          <w:sz w:val="22"/>
          <w:szCs w:val="22"/>
        </w:rPr>
        <w:t>Epi</w:t>
      </w:r>
      <w:proofErr w:type="spellEnd"/>
      <w:r w:rsidRPr="00BC6823">
        <w:rPr>
          <w:rFonts w:ascii="Times" w:hAnsi="Times"/>
          <w:sz w:val="22"/>
          <w:szCs w:val="22"/>
        </w:rPr>
        <w:t>/Lifestyle Scientific Sessions 2015, due October 15, 2014</w:t>
      </w:r>
    </w:p>
    <w:p w14:paraId="2602DADA" w14:textId="77777777" w:rsidR="00766B04" w:rsidRPr="00BC6823" w:rsidRDefault="00766B04">
      <w:pPr>
        <w:rPr>
          <w:rFonts w:ascii="Times" w:hAnsi="Times"/>
          <w:sz w:val="22"/>
          <w:szCs w:val="22"/>
        </w:rPr>
      </w:pPr>
      <w:r w:rsidRPr="00BC6823">
        <w:rPr>
          <w:rFonts w:ascii="Times" w:hAnsi="Times"/>
          <w:sz w:val="22"/>
          <w:szCs w:val="22"/>
        </w:rPr>
        <w:t>Abstracts limited to 2,500 characters (without spaces)</w:t>
      </w:r>
    </w:p>
    <w:p w14:paraId="5692AFEA" w14:textId="3DD7CB89" w:rsidR="00766B04" w:rsidRPr="00BC6823" w:rsidRDefault="00766B04">
      <w:pPr>
        <w:rPr>
          <w:rFonts w:ascii="Times" w:hAnsi="Times"/>
          <w:sz w:val="22"/>
          <w:szCs w:val="22"/>
        </w:rPr>
      </w:pPr>
      <w:r w:rsidRPr="00BC6823">
        <w:rPr>
          <w:rFonts w:ascii="Times" w:hAnsi="Times"/>
          <w:sz w:val="22"/>
          <w:szCs w:val="22"/>
        </w:rPr>
        <w:t xml:space="preserve">Current count: </w:t>
      </w:r>
      <w:r w:rsidR="00C72AB0">
        <w:rPr>
          <w:rFonts w:ascii="Times" w:hAnsi="Times"/>
          <w:sz w:val="22"/>
          <w:szCs w:val="22"/>
        </w:rPr>
        <w:t>2</w:t>
      </w:r>
      <w:r w:rsidR="008D421B">
        <w:rPr>
          <w:rFonts w:ascii="Times" w:hAnsi="Times"/>
          <w:sz w:val="22"/>
          <w:szCs w:val="22"/>
        </w:rPr>
        <w:t>48</w:t>
      </w:r>
      <w:r w:rsidR="00C72AB0">
        <w:rPr>
          <w:rFonts w:ascii="Times" w:hAnsi="Times"/>
          <w:sz w:val="22"/>
          <w:szCs w:val="22"/>
        </w:rPr>
        <w:t>0</w:t>
      </w:r>
      <w:r w:rsidR="00E82B11">
        <w:rPr>
          <w:rFonts w:ascii="Times" w:hAnsi="Times"/>
          <w:sz w:val="22"/>
          <w:szCs w:val="22"/>
        </w:rPr>
        <w:t xml:space="preserve"> </w:t>
      </w:r>
      <w:r w:rsidRPr="00BC6823">
        <w:rPr>
          <w:rFonts w:ascii="Times" w:hAnsi="Times"/>
          <w:sz w:val="22"/>
          <w:szCs w:val="22"/>
        </w:rPr>
        <w:t>characters</w:t>
      </w:r>
    </w:p>
    <w:p w14:paraId="5473923A" w14:textId="77777777" w:rsidR="00766B04" w:rsidRPr="00BC6823" w:rsidRDefault="00766B04">
      <w:pPr>
        <w:rPr>
          <w:rFonts w:ascii="Times" w:hAnsi="Times"/>
          <w:sz w:val="22"/>
          <w:szCs w:val="22"/>
        </w:rPr>
      </w:pPr>
    </w:p>
    <w:p w14:paraId="70BD9C53" w14:textId="366D7D97" w:rsidR="00766B04" w:rsidRDefault="00EB46D2">
      <w:pPr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Local population income,</w:t>
      </w:r>
      <w:r w:rsidR="00766B04" w:rsidRPr="00BC6823"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>geographic</w:t>
      </w:r>
      <w:r w:rsidR="00766B04" w:rsidRPr="00BC6823">
        <w:rPr>
          <w:rFonts w:ascii="Times" w:hAnsi="Times"/>
          <w:b/>
          <w:sz w:val="22"/>
          <w:szCs w:val="22"/>
        </w:rPr>
        <w:t xml:space="preserve"> space</w:t>
      </w:r>
      <w:r>
        <w:rPr>
          <w:rFonts w:ascii="Times" w:hAnsi="Times"/>
          <w:b/>
          <w:sz w:val="22"/>
          <w:szCs w:val="22"/>
        </w:rPr>
        <w:t xml:space="preserve"> and interactions</w:t>
      </w:r>
      <w:r w:rsidR="00766B04" w:rsidRPr="00BC6823">
        <w:rPr>
          <w:rFonts w:ascii="Times" w:hAnsi="Times"/>
          <w:b/>
          <w:sz w:val="22"/>
          <w:szCs w:val="22"/>
        </w:rPr>
        <w:t xml:space="preserve"> </w:t>
      </w:r>
      <w:r w:rsidR="00BE5AC3" w:rsidRPr="00BC6823">
        <w:rPr>
          <w:rFonts w:ascii="Times" w:hAnsi="Times"/>
          <w:b/>
          <w:sz w:val="22"/>
          <w:szCs w:val="22"/>
        </w:rPr>
        <w:t>predict</w:t>
      </w:r>
      <w:r w:rsidR="00766B04" w:rsidRPr="00BC6823">
        <w:rPr>
          <w:rFonts w:ascii="Times" w:hAnsi="Times"/>
          <w:b/>
          <w:sz w:val="22"/>
          <w:szCs w:val="22"/>
        </w:rPr>
        <w:t xml:space="preserve"> </w:t>
      </w:r>
      <w:r w:rsidR="00BE5AC3" w:rsidRPr="00BC6823">
        <w:rPr>
          <w:rFonts w:ascii="Times" w:hAnsi="Times"/>
          <w:b/>
          <w:sz w:val="22"/>
          <w:szCs w:val="22"/>
        </w:rPr>
        <w:t>increased presence of</w:t>
      </w:r>
      <w:r w:rsidR="00766B04" w:rsidRPr="00BC6823">
        <w:rPr>
          <w:rFonts w:ascii="Times" w:hAnsi="Times"/>
          <w:b/>
          <w:sz w:val="22"/>
          <w:szCs w:val="22"/>
        </w:rPr>
        <w:t xml:space="preserve"> physical activity</w:t>
      </w:r>
      <w:r>
        <w:rPr>
          <w:rFonts w:ascii="Times" w:hAnsi="Times"/>
          <w:b/>
          <w:sz w:val="22"/>
          <w:szCs w:val="22"/>
        </w:rPr>
        <w:t xml:space="preserve"> facilities in</w:t>
      </w:r>
      <w:r w:rsidR="00766B04" w:rsidRPr="00BC6823">
        <w:rPr>
          <w:rFonts w:ascii="Times" w:hAnsi="Times"/>
          <w:b/>
          <w:sz w:val="22"/>
          <w:szCs w:val="22"/>
        </w:rPr>
        <w:t xml:space="preserve"> NYC metro</w:t>
      </w:r>
      <w:r>
        <w:rPr>
          <w:rFonts w:ascii="Times" w:hAnsi="Times"/>
          <w:b/>
          <w:sz w:val="22"/>
          <w:szCs w:val="22"/>
        </w:rPr>
        <w:t xml:space="preserve"> census tracts</w:t>
      </w:r>
      <w:r w:rsidR="00AE4CF2" w:rsidRPr="00BC6823">
        <w:rPr>
          <w:rFonts w:ascii="Times" w:hAnsi="Times"/>
          <w:b/>
          <w:sz w:val="22"/>
          <w:szCs w:val="22"/>
        </w:rPr>
        <w:t>, 1990-2010</w:t>
      </w:r>
    </w:p>
    <w:p w14:paraId="47553664" w14:textId="459F5BB7" w:rsidR="00802665" w:rsidRDefault="00802665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D</w:t>
      </w:r>
      <w:r w:rsidR="000B2D97">
        <w:rPr>
          <w:rFonts w:ascii="Times" w:hAnsi="Times"/>
          <w:sz w:val="16"/>
          <w:szCs w:val="16"/>
        </w:rPr>
        <w:t xml:space="preserve">avid </w:t>
      </w:r>
      <w:r>
        <w:rPr>
          <w:rFonts w:ascii="Times" w:hAnsi="Times"/>
          <w:sz w:val="16"/>
          <w:szCs w:val="16"/>
        </w:rPr>
        <w:t>M Wutchiett</w:t>
      </w:r>
    </w:p>
    <w:p w14:paraId="6DA7113A" w14:textId="5FE6BF90" w:rsidR="000B2D97" w:rsidRDefault="000B2D97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 xml:space="preserve">Tanya </w:t>
      </w:r>
      <w:r w:rsidR="0060783D">
        <w:rPr>
          <w:rFonts w:ascii="Times" w:hAnsi="Times"/>
          <w:sz w:val="16"/>
          <w:szCs w:val="16"/>
        </w:rPr>
        <w:t xml:space="preserve">K </w:t>
      </w:r>
      <w:r>
        <w:rPr>
          <w:rFonts w:ascii="Times" w:hAnsi="Times"/>
          <w:sz w:val="16"/>
          <w:szCs w:val="16"/>
        </w:rPr>
        <w:t>Kaufman</w:t>
      </w:r>
    </w:p>
    <w:p w14:paraId="7DCD1830" w14:textId="5B91C894" w:rsidR="000B2D97" w:rsidRDefault="000B2D97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Daniel M Sheehan</w:t>
      </w:r>
    </w:p>
    <w:p w14:paraId="32C61991" w14:textId="61558C16" w:rsidR="00802665" w:rsidRDefault="00802665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K</w:t>
      </w:r>
      <w:r w:rsidR="000B2D97">
        <w:rPr>
          <w:rFonts w:ascii="Times" w:hAnsi="Times"/>
          <w:sz w:val="16"/>
          <w:szCs w:val="16"/>
        </w:rPr>
        <w:t xml:space="preserve">athryn </w:t>
      </w:r>
      <w:r>
        <w:rPr>
          <w:rFonts w:ascii="Times" w:hAnsi="Times"/>
          <w:sz w:val="16"/>
          <w:szCs w:val="16"/>
        </w:rPr>
        <w:t>M Neckerman</w:t>
      </w:r>
    </w:p>
    <w:p w14:paraId="66E12B32" w14:textId="29EC1910" w:rsidR="000B2D97" w:rsidRDefault="000B2D97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Andrew G Rundle</w:t>
      </w:r>
    </w:p>
    <w:p w14:paraId="2AE7EEE2" w14:textId="4B5E82CC" w:rsidR="000B2D97" w:rsidRDefault="000B2D97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 xml:space="preserve">Stephen </w:t>
      </w:r>
      <w:del w:id="0" w:author="Steve Mooney" w:date="2014-10-12T22:46:00Z">
        <w:r w:rsidDel="00237BCA">
          <w:rPr>
            <w:rFonts w:ascii="Times" w:hAnsi="Times"/>
            <w:sz w:val="16"/>
            <w:szCs w:val="16"/>
          </w:rPr>
          <w:delText xml:space="preserve">R </w:delText>
        </w:r>
      </w:del>
      <w:ins w:id="1" w:author="Steve Mooney" w:date="2014-10-12T22:46:00Z">
        <w:r w:rsidR="00237BCA">
          <w:rPr>
            <w:rFonts w:ascii="Times" w:hAnsi="Times"/>
            <w:sz w:val="16"/>
            <w:szCs w:val="16"/>
          </w:rPr>
          <w:t xml:space="preserve">J </w:t>
        </w:r>
      </w:ins>
      <w:r>
        <w:rPr>
          <w:rFonts w:ascii="Times" w:hAnsi="Times"/>
          <w:sz w:val="16"/>
          <w:szCs w:val="16"/>
        </w:rPr>
        <w:t>Mooney</w:t>
      </w:r>
    </w:p>
    <w:p w14:paraId="63266DF7" w14:textId="0DAB7839" w:rsidR="000B2D97" w:rsidRPr="00802665" w:rsidRDefault="000B2D97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Jeff Goldsmith</w:t>
      </w:r>
    </w:p>
    <w:p w14:paraId="66AA51C7" w14:textId="77777777" w:rsidR="007919CB" w:rsidRDefault="007919CB" w:rsidP="007919CB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Gina S Lovasi</w:t>
      </w:r>
    </w:p>
    <w:p w14:paraId="11AE34A6" w14:textId="77777777" w:rsidR="000B2D97" w:rsidRPr="00BC6823" w:rsidRDefault="000B2D97">
      <w:pPr>
        <w:rPr>
          <w:rFonts w:ascii="Times" w:hAnsi="Times"/>
          <w:sz w:val="22"/>
          <w:szCs w:val="22"/>
          <w:u w:val="single"/>
        </w:rPr>
      </w:pPr>
    </w:p>
    <w:p w14:paraId="1DB07011" w14:textId="77777777" w:rsidR="00BB10BC" w:rsidRDefault="000A615D">
      <w:pPr>
        <w:rPr>
          <w:rFonts w:ascii="Times" w:hAnsi="Times"/>
          <w:sz w:val="22"/>
          <w:szCs w:val="22"/>
        </w:rPr>
      </w:pPr>
      <w:r w:rsidRPr="00BC6823">
        <w:rPr>
          <w:rFonts w:ascii="Times" w:hAnsi="Times"/>
          <w:sz w:val="22"/>
          <w:szCs w:val="22"/>
          <w:u w:val="single"/>
        </w:rPr>
        <w:t>Introduction:</w:t>
      </w:r>
      <w:r w:rsidRPr="00BC6823">
        <w:rPr>
          <w:rFonts w:ascii="Times" w:hAnsi="Times"/>
          <w:sz w:val="22"/>
          <w:szCs w:val="22"/>
        </w:rPr>
        <w:t xml:space="preserve"> </w:t>
      </w:r>
    </w:p>
    <w:p w14:paraId="14C81019" w14:textId="2D6872A6" w:rsidR="00F60345" w:rsidRPr="00BC6823" w:rsidRDefault="000A615D">
      <w:pPr>
        <w:rPr>
          <w:rFonts w:ascii="Times" w:hAnsi="Times"/>
          <w:sz w:val="22"/>
          <w:szCs w:val="22"/>
          <w:u w:val="single"/>
        </w:rPr>
      </w:pPr>
      <w:r w:rsidRPr="00BC6823">
        <w:rPr>
          <w:rFonts w:ascii="Times" w:hAnsi="Times"/>
          <w:sz w:val="22"/>
          <w:szCs w:val="22"/>
        </w:rPr>
        <w:t xml:space="preserve">Physical activity is associated with improved health and is </w:t>
      </w:r>
      <w:r w:rsidR="00DF60A9">
        <w:rPr>
          <w:rFonts w:ascii="Times" w:hAnsi="Times"/>
          <w:sz w:val="22"/>
          <w:szCs w:val="22"/>
        </w:rPr>
        <w:t>supported</w:t>
      </w:r>
      <w:r w:rsidRPr="00BC6823">
        <w:rPr>
          <w:rFonts w:ascii="Times" w:hAnsi="Times"/>
          <w:sz w:val="22"/>
          <w:szCs w:val="22"/>
        </w:rPr>
        <w:t>, in part, by the presence of facilities</w:t>
      </w:r>
      <w:r w:rsidR="00DF60A9">
        <w:rPr>
          <w:rFonts w:ascii="Times" w:hAnsi="Times"/>
          <w:sz w:val="22"/>
          <w:szCs w:val="22"/>
        </w:rPr>
        <w:t xml:space="preserve"> </w:t>
      </w:r>
      <w:r w:rsidR="00951A9A">
        <w:rPr>
          <w:rFonts w:ascii="Times" w:hAnsi="Times"/>
          <w:sz w:val="22"/>
          <w:szCs w:val="22"/>
        </w:rPr>
        <w:t>that provide space and equipment to pursue a variety of</w:t>
      </w:r>
      <w:r w:rsidRPr="00BC6823">
        <w:rPr>
          <w:rFonts w:ascii="Times" w:hAnsi="Times"/>
          <w:sz w:val="22"/>
          <w:szCs w:val="22"/>
        </w:rPr>
        <w:t xml:space="preserve"> </w:t>
      </w:r>
      <w:r w:rsidR="007C3FE8" w:rsidRPr="00BC6823">
        <w:rPr>
          <w:rFonts w:ascii="Times" w:hAnsi="Times"/>
          <w:sz w:val="22"/>
          <w:szCs w:val="22"/>
        </w:rPr>
        <w:t>physical</w:t>
      </w:r>
      <w:r w:rsidRPr="00BC6823">
        <w:rPr>
          <w:rFonts w:ascii="Times" w:hAnsi="Times"/>
          <w:sz w:val="22"/>
          <w:szCs w:val="22"/>
        </w:rPr>
        <w:t xml:space="preserve"> activi</w:t>
      </w:r>
      <w:r w:rsidR="00AE4CF2" w:rsidRPr="00BC6823">
        <w:rPr>
          <w:rFonts w:ascii="Times" w:hAnsi="Times"/>
          <w:sz w:val="22"/>
          <w:szCs w:val="22"/>
        </w:rPr>
        <w:t xml:space="preserve">ties. </w:t>
      </w:r>
      <w:r w:rsidR="007919CB">
        <w:rPr>
          <w:rFonts w:ascii="Times" w:hAnsi="Times"/>
          <w:sz w:val="22"/>
          <w:szCs w:val="22"/>
        </w:rPr>
        <w:t xml:space="preserve">We sought to </w:t>
      </w:r>
      <w:del w:id="2" w:author="Steve Mooney" w:date="2014-10-12T22:47:00Z">
        <w:r w:rsidR="007919CB" w:rsidDel="00D77BB2">
          <w:rPr>
            <w:rFonts w:ascii="Times" w:hAnsi="Times"/>
            <w:sz w:val="22"/>
            <w:szCs w:val="22"/>
          </w:rPr>
          <w:delText>u</w:delText>
        </w:r>
        <w:r w:rsidR="007C3FE8" w:rsidRPr="00BC6823" w:rsidDel="00D77BB2">
          <w:rPr>
            <w:rFonts w:ascii="Times" w:hAnsi="Times"/>
            <w:sz w:val="22"/>
            <w:szCs w:val="22"/>
          </w:rPr>
          <w:delText>nderstand</w:delText>
        </w:r>
        <w:r w:rsidR="00951A9A" w:rsidDel="00D77BB2">
          <w:rPr>
            <w:rFonts w:ascii="Times" w:hAnsi="Times"/>
            <w:sz w:val="22"/>
            <w:szCs w:val="22"/>
          </w:rPr>
          <w:delText xml:space="preserve"> which</w:delText>
        </w:r>
      </w:del>
      <w:ins w:id="3" w:author="Steve Mooney" w:date="2014-10-12T22:47:00Z">
        <w:r w:rsidR="00D77BB2">
          <w:rPr>
            <w:rFonts w:ascii="Times" w:hAnsi="Times"/>
            <w:sz w:val="22"/>
            <w:szCs w:val="22"/>
          </w:rPr>
          <w:t>identify</w:t>
        </w:r>
      </w:ins>
      <w:r w:rsidR="007C3FE8" w:rsidRPr="00BC6823">
        <w:rPr>
          <w:rFonts w:ascii="Times" w:hAnsi="Times"/>
          <w:sz w:val="22"/>
          <w:szCs w:val="22"/>
        </w:rPr>
        <w:t xml:space="preserve"> </w:t>
      </w:r>
      <w:commentRangeStart w:id="4"/>
      <w:del w:id="5" w:author="Tanya Kaufman" w:date="2014-10-12T23:16:00Z">
        <w:r w:rsidR="00951A9A" w:rsidDel="009A40E4">
          <w:rPr>
            <w:rFonts w:ascii="Times" w:hAnsi="Times"/>
            <w:sz w:val="22"/>
            <w:szCs w:val="22"/>
          </w:rPr>
          <w:delText>location</w:delText>
        </w:r>
        <w:commentRangeEnd w:id="4"/>
        <w:r w:rsidR="00D77BB2" w:rsidDel="009A40E4">
          <w:rPr>
            <w:rStyle w:val="CommentReference"/>
          </w:rPr>
          <w:commentReference w:id="4"/>
        </w:r>
        <w:r w:rsidR="00951A9A" w:rsidDel="009A40E4">
          <w:rPr>
            <w:rFonts w:ascii="Times" w:hAnsi="Times"/>
            <w:sz w:val="22"/>
            <w:szCs w:val="22"/>
          </w:rPr>
          <w:delText xml:space="preserve"> </w:delText>
        </w:r>
      </w:del>
      <w:ins w:id="6" w:author="Tanya Kaufman" w:date="2014-10-12T23:16:00Z">
        <w:r w:rsidR="009A40E4">
          <w:rPr>
            <w:rFonts w:ascii="Times" w:hAnsi="Times"/>
            <w:sz w:val="22"/>
            <w:szCs w:val="22"/>
          </w:rPr>
          <w:t>socio-geographic</w:t>
        </w:r>
        <w:r w:rsidR="009A40E4">
          <w:rPr>
            <w:rFonts w:ascii="Times" w:hAnsi="Times"/>
            <w:sz w:val="22"/>
            <w:szCs w:val="22"/>
          </w:rPr>
          <w:t xml:space="preserve"> </w:t>
        </w:r>
      </w:ins>
      <w:r w:rsidR="00951A9A">
        <w:rPr>
          <w:rFonts w:ascii="Times" w:hAnsi="Times"/>
          <w:sz w:val="22"/>
          <w:szCs w:val="22"/>
        </w:rPr>
        <w:t>characteristics predict</w:t>
      </w:r>
      <w:ins w:id="7" w:author="Steve Mooney" w:date="2014-10-12T22:47:00Z">
        <w:r w:rsidR="00D77BB2">
          <w:rPr>
            <w:rFonts w:ascii="Times" w:hAnsi="Times"/>
            <w:sz w:val="22"/>
            <w:szCs w:val="22"/>
          </w:rPr>
          <w:t>ing</w:t>
        </w:r>
      </w:ins>
      <w:r w:rsidR="007919CB">
        <w:rPr>
          <w:rFonts w:ascii="Times" w:hAnsi="Times"/>
          <w:sz w:val="22"/>
          <w:szCs w:val="22"/>
        </w:rPr>
        <w:t xml:space="preserve"> </w:t>
      </w:r>
      <w:del w:id="8" w:author="Steve Mooney" w:date="2014-10-12T22:51:00Z">
        <w:r w:rsidR="00951A9A" w:rsidDel="00D77BB2">
          <w:rPr>
            <w:rFonts w:ascii="Times" w:hAnsi="Times"/>
            <w:sz w:val="22"/>
            <w:szCs w:val="22"/>
          </w:rPr>
          <w:delText>where</w:delText>
        </w:r>
        <w:r w:rsidR="007919CB" w:rsidDel="00D77BB2">
          <w:rPr>
            <w:rFonts w:ascii="Times" w:hAnsi="Times"/>
            <w:sz w:val="22"/>
            <w:szCs w:val="22"/>
          </w:rPr>
          <w:delText xml:space="preserve"> </w:delText>
        </w:r>
      </w:del>
      <w:r w:rsidR="00DF60A9">
        <w:rPr>
          <w:rFonts w:ascii="Times" w:hAnsi="Times"/>
          <w:sz w:val="22"/>
          <w:szCs w:val="22"/>
        </w:rPr>
        <w:t xml:space="preserve">commercial </w:t>
      </w:r>
      <w:r w:rsidR="007919CB">
        <w:rPr>
          <w:rFonts w:ascii="Times" w:hAnsi="Times"/>
          <w:sz w:val="22"/>
          <w:szCs w:val="22"/>
        </w:rPr>
        <w:t xml:space="preserve">physical activity </w:t>
      </w:r>
      <w:ins w:id="9" w:author="Steve Mooney" w:date="2014-10-12T22:52:00Z">
        <w:r w:rsidR="00D77BB2">
          <w:rPr>
            <w:rFonts w:ascii="Times" w:hAnsi="Times"/>
            <w:sz w:val="22"/>
            <w:szCs w:val="22"/>
          </w:rPr>
          <w:t>facility pervasiveness</w:t>
        </w:r>
      </w:ins>
      <w:del w:id="10" w:author="Steve Mooney" w:date="2014-10-12T22:52:00Z">
        <w:r w:rsidR="007919CB" w:rsidDel="00D77BB2">
          <w:rPr>
            <w:rFonts w:ascii="Times" w:hAnsi="Times"/>
            <w:sz w:val="22"/>
            <w:szCs w:val="22"/>
          </w:rPr>
          <w:delText>facil</w:delText>
        </w:r>
        <w:r w:rsidR="00951A9A" w:rsidDel="00D77BB2">
          <w:rPr>
            <w:rFonts w:ascii="Times" w:hAnsi="Times"/>
            <w:sz w:val="22"/>
            <w:szCs w:val="22"/>
          </w:rPr>
          <w:delText>ities</w:delText>
        </w:r>
      </w:del>
      <w:r w:rsidR="00951A9A">
        <w:rPr>
          <w:rFonts w:ascii="Times" w:hAnsi="Times"/>
          <w:sz w:val="22"/>
          <w:szCs w:val="22"/>
        </w:rPr>
        <w:t xml:space="preserve"> </w:t>
      </w:r>
      <w:del w:id="11" w:author="Steve Mooney" w:date="2014-10-12T22:51:00Z">
        <w:r w:rsidR="00951A9A" w:rsidDel="00D77BB2">
          <w:rPr>
            <w:rFonts w:ascii="Times" w:hAnsi="Times"/>
            <w:sz w:val="22"/>
            <w:szCs w:val="22"/>
          </w:rPr>
          <w:delText xml:space="preserve">are </w:delText>
        </w:r>
        <w:commentRangeStart w:id="12"/>
        <w:r w:rsidR="0040263B" w:rsidDel="00D77BB2">
          <w:rPr>
            <w:rFonts w:ascii="Times" w:hAnsi="Times"/>
            <w:sz w:val="22"/>
            <w:szCs w:val="22"/>
          </w:rPr>
          <w:delText>clustered</w:delText>
        </w:r>
        <w:commentRangeEnd w:id="12"/>
        <w:r w:rsidR="007A6D15" w:rsidDel="00D77BB2">
          <w:rPr>
            <w:rStyle w:val="CommentReference"/>
          </w:rPr>
          <w:commentReference w:id="12"/>
        </w:r>
      </w:del>
      <w:del w:id="13" w:author="Steve Mooney" w:date="2014-10-12T22:53:00Z">
        <w:r w:rsidR="00951A9A" w:rsidDel="00D77BB2">
          <w:rPr>
            <w:rFonts w:ascii="Times" w:hAnsi="Times"/>
            <w:sz w:val="22"/>
            <w:szCs w:val="22"/>
          </w:rPr>
          <w:delText>, and how that has emerged</w:delText>
        </w:r>
      </w:del>
      <w:r w:rsidR="007919CB">
        <w:rPr>
          <w:rFonts w:ascii="Times" w:hAnsi="Times"/>
          <w:sz w:val="22"/>
          <w:szCs w:val="22"/>
        </w:rPr>
        <w:t xml:space="preserve"> over time. </w:t>
      </w:r>
      <w:del w:id="14" w:author="Tanya Kaufman" w:date="2014-10-12T23:17:00Z">
        <w:r w:rsidR="007C3FE8" w:rsidRPr="00BC6823" w:rsidDel="009A40E4">
          <w:rPr>
            <w:rFonts w:ascii="Times" w:hAnsi="Times"/>
            <w:sz w:val="22"/>
            <w:szCs w:val="22"/>
          </w:rPr>
          <w:delText xml:space="preserve"> </w:delText>
        </w:r>
      </w:del>
      <w:r w:rsidR="00951A9A">
        <w:rPr>
          <w:rFonts w:ascii="Times" w:hAnsi="Times"/>
          <w:sz w:val="22"/>
          <w:szCs w:val="22"/>
        </w:rPr>
        <w:t xml:space="preserve">A longitudinal examination of </w:t>
      </w:r>
      <w:ins w:id="15" w:author="Steve Mooney" w:date="2014-10-12T22:49:00Z">
        <w:r w:rsidR="00D77BB2">
          <w:rPr>
            <w:rFonts w:ascii="Times" w:hAnsi="Times"/>
            <w:sz w:val="22"/>
            <w:szCs w:val="22"/>
          </w:rPr>
          <w:t>physical activity facility presence</w:t>
        </w:r>
        <w:r w:rsidR="00D77BB2" w:rsidRPr="00BC6823">
          <w:rPr>
            <w:rFonts w:ascii="Times" w:hAnsi="Times"/>
            <w:sz w:val="22"/>
            <w:szCs w:val="22"/>
          </w:rPr>
          <w:t xml:space="preserve"> </w:t>
        </w:r>
        <w:r w:rsidR="00D77BB2">
          <w:rPr>
            <w:rFonts w:ascii="Times" w:hAnsi="Times"/>
            <w:sz w:val="22"/>
            <w:szCs w:val="22"/>
          </w:rPr>
          <w:t xml:space="preserve">with respect to </w:t>
        </w:r>
      </w:ins>
      <w:del w:id="16" w:author="Steve Mooney" w:date="2014-10-12T22:49:00Z">
        <w:r w:rsidR="00951A9A" w:rsidDel="00D77BB2">
          <w:rPr>
            <w:rFonts w:ascii="Times" w:hAnsi="Times"/>
            <w:sz w:val="22"/>
            <w:szCs w:val="22"/>
          </w:rPr>
          <w:delText xml:space="preserve">how </w:delText>
        </w:r>
      </w:del>
      <w:r w:rsidR="00951A9A">
        <w:rPr>
          <w:rFonts w:ascii="Times" w:hAnsi="Times"/>
          <w:sz w:val="22"/>
          <w:szCs w:val="22"/>
        </w:rPr>
        <w:t>p</w:t>
      </w:r>
      <w:r w:rsidR="00AA27B2">
        <w:rPr>
          <w:rFonts w:ascii="Times" w:hAnsi="Times"/>
          <w:sz w:val="22"/>
          <w:szCs w:val="22"/>
        </w:rPr>
        <w:t>opulation</w:t>
      </w:r>
      <w:r w:rsidR="007919CB">
        <w:rPr>
          <w:rFonts w:ascii="Times" w:hAnsi="Times"/>
          <w:sz w:val="22"/>
          <w:szCs w:val="22"/>
        </w:rPr>
        <w:t xml:space="preserve"> characteristics</w:t>
      </w:r>
      <w:r w:rsidR="00951A9A">
        <w:rPr>
          <w:rFonts w:ascii="Times" w:hAnsi="Times"/>
          <w:sz w:val="22"/>
          <w:szCs w:val="22"/>
        </w:rPr>
        <w:t>,</w:t>
      </w:r>
      <w:r w:rsidR="00AA27B2">
        <w:rPr>
          <w:rFonts w:ascii="Times" w:hAnsi="Times"/>
          <w:sz w:val="22"/>
          <w:szCs w:val="22"/>
        </w:rPr>
        <w:t xml:space="preserve"> geographic </w:t>
      </w:r>
      <w:r w:rsidR="007919CB">
        <w:rPr>
          <w:rFonts w:ascii="Times" w:hAnsi="Times"/>
          <w:sz w:val="22"/>
          <w:szCs w:val="22"/>
        </w:rPr>
        <w:t>features</w:t>
      </w:r>
      <w:r w:rsidR="00951A9A">
        <w:rPr>
          <w:rFonts w:ascii="Times" w:hAnsi="Times"/>
          <w:sz w:val="22"/>
          <w:szCs w:val="22"/>
        </w:rPr>
        <w:t xml:space="preserve">, and their interactions </w:t>
      </w:r>
      <w:del w:id="17" w:author="Steve Mooney" w:date="2014-10-12T22:49:00Z">
        <w:r w:rsidR="00951A9A" w:rsidDel="00D77BB2">
          <w:rPr>
            <w:rFonts w:ascii="Times" w:hAnsi="Times"/>
            <w:sz w:val="22"/>
            <w:szCs w:val="22"/>
          </w:rPr>
          <w:delText>predict</w:delText>
        </w:r>
        <w:r w:rsidR="00BE5AC3" w:rsidRPr="00BC6823" w:rsidDel="00D77BB2">
          <w:rPr>
            <w:rFonts w:ascii="Times" w:hAnsi="Times"/>
            <w:sz w:val="22"/>
            <w:szCs w:val="22"/>
          </w:rPr>
          <w:delText xml:space="preserve"> </w:delText>
        </w:r>
        <w:r w:rsidR="00AA27B2" w:rsidDel="00D77BB2">
          <w:rPr>
            <w:rFonts w:ascii="Times" w:hAnsi="Times"/>
            <w:sz w:val="22"/>
            <w:szCs w:val="22"/>
          </w:rPr>
          <w:delText>physical activity facility presence</w:delText>
        </w:r>
        <w:r w:rsidR="00BE5AC3" w:rsidRPr="00BC6823" w:rsidDel="00D77BB2">
          <w:rPr>
            <w:rFonts w:ascii="Times" w:hAnsi="Times"/>
            <w:sz w:val="22"/>
            <w:szCs w:val="22"/>
          </w:rPr>
          <w:delText xml:space="preserve"> across time</w:delText>
        </w:r>
        <w:r w:rsidR="00951A9A" w:rsidDel="00D77BB2">
          <w:rPr>
            <w:rFonts w:ascii="Times" w:hAnsi="Times"/>
            <w:sz w:val="22"/>
            <w:szCs w:val="22"/>
          </w:rPr>
          <w:delText xml:space="preserve"> </w:delText>
        </w:r>
      </w:del>
      <w:r w:rsidR="00951A9A">
        <w:rPr>
          <w:rFonts w:ascii="Times" w:hAnsi="Times"/>
          <w:sz w:val="22"/>
          <w:szCs w:val="22"/>
        </w:rPr>
        <w:t xml:space="preserve">can inform our </w:t>
      </w:r>
      <w:del w:id="18" w:author="Steve Mooney" w:date="2014-10-12T22:49:00Z">
        <w:r w:rsidR="00951A9A" w:rsidDel="00D77BB2">
          <w:rPr>
            <w:rFonts w:ascii="Times" w:hAnsi="Times"/>
            <w:sz w:val="22"/>
            <w:szCs w:val="22"/>
          </w:rPr>
          <w:delText>how we address</w:delText>
        </w:r>
      </w:del>
      <w:ins w:id="19" w:author="Steve Mooney" w:date="2014-10-12T22:49:00Z">
        <w:r w:rsidR="00D77BB2">
          <w:rPr>
            <w:rFonts w:ascii="Times" w:hAnsi="Times"/>
            <w:sz w:val="22"/>
            <w:szCs w:val="22"/>
          </w:rPr>
          <w:t>response to</w:t>
        </w:r>
      </w:ins>
      <w:r w:rsidR="00951A9A">
        <w:rPr>
          <w:rFonts w:ascii="Times" w:hAnsi="Times"/>
          <w:sz w:val="22"/>
          <w:szCs w:val="22"/>
        </w:rPr>
        <w:t xml:space="preserve"> </w:t>
      </w:r>
      <w:del w:id="20" w:author="Steve Mooney" w:date="2014-10-12T22:54:00Z">
        <w:r w:rsidR="00951A9A" w:rsidDel="00D77BB2">
          <w:rPr>
            <w:rFonts w:ascii="Times" w:hAnsi="Times"/>
            <w:sz w:val="22"/>
            <w:szCs w:val="22"/>
          </w:rPr>
          <w:delText xml:space="preserve">current </w:delText>
        </w:r>
      </w:del>
      <w:r w:rsidR="00951A9A">
        <w:rPr>
          <w:rFonts w:ascii="Times" w:hAnsi="Times"/>
          <w:sz w:val="22"/>
          <w:szCs w:val="22"/>
        </w:rPr>
        <w:t xml:space="preserve">disparities in access to </w:t>
      </w:r>
      <w:r w:rsidR="00DF60A9">
        <w:rPr>
          <w:rFonts w:ascii="Times" w:hAnsi="Times"/>
          <w:sz w:val="22"/>
          <w:szCs w:val="22"/>
        </w:rPr>
        <w:t xml:space="preserve">public and private </w:t>
      </w:r>
      <w:r w:rsidR="00951A9A">
        <w:rPr>
          <w:rFonts w:ascii="Times" w:hAnsi="Times"/>
          <w:sz w:val="22"/>
          <w:szCs w:val="22"/>
        </w:rPr>
        <w:t>physical activity venues</w:t>
      </w:r>
      <w:r w:rsidRPr="00BC6823">
        <w:rPr>
          <w:rFonts w:ascii="Times" w:hAnsi="Times"/>
          <w:sz w:val="22"/>
          <w:szCs w:val="22"/>
        </w:rPr>
        <w:t>.</w:t>
      </w:r>
    </w:p>
    <w:p w14:paraId="5A1E5357" w14:textId="77777777" w:rsidR="000A615D" w:rsidRPr="00BC6823" w:rsidRDefault="000A615D">
      <w:pPr>
        <w:rPr>
          <w:rFonts w:ascii="Times" w:hAnsi="Times"/>
          <w:sz w:val="22"/>
          <w:szCs w:val="22"/>
        </w:rPr>
      </w:pPr>
    </w:p>
    <w:p w14:paraId="58701CA7" w14:textId="77777777" w:rsidR="000A615D" w:rsidRPr="00BC6823" w:rsidRDefault="000A615D">
      <w:pPr>
        <w:rPr>
          <w:rFonts w:ascii="Times" w:hAnsi="Times"/>
          <w:sz w:val="22"/>
          <w:szCs w:val="22"/>
          <w:u w:val="single"/>
        </w:rPr>
      </w:pPr>
      <w:r w:rsidRPr="00BC6823">
        <w:rPr>
          <w:rFonts w:ascii="Times" w:hAnsi="Times"/>
          <w:sz w:val="22"/>
          <w:szCs w:val="22"/>
          <w:u w:val="single"/>
        </w:rPr>
        <w:t>Methods:</w:t>
      </w:r>
    </w:p>
    <w:p w14:paraId="600809A8" w14:textId="6496F8E5" w:rsidR="00D24F5A" w:rsidRPr="00BC6823" w:rsidRDefault="0040263B">
      <w:pPr>
        <w:rPr>
          <w:rFonts w:ascii="Times" w:hAnsi="Times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We used data from the</w:t>
      </w:r>
      <w:r w:rsidRPr="00BC6823">
        <w:rPr>
          <w:rFonts w:ascii="Times" w:hAnsi="Times" w:cs="Times New Roman"/>
          <w:sz w:val="22"/>
          <w:szCs w:val="22"/>
        </w:rPr>
        <w:t xml:space="preserve"> </w:t>
      </w:r>
      <w:r w:rsidR="00234893" w:rsidRPr="00BC6823">
        <w:rPr>
          <w:rFonts w:ascii="Times" w:hAnsi="Times" w:cs="Times New Roman"/>
          <w:sz w:val="22"/>
          <w:szCs w:val="22"/>
        </w:rPr>
        <w:t>National Establishment Time-Series (NETS),</w:t>
      </w:r>
      <w:r w:rsidR="00AA27B2">
        <w:rPr>
          <w:rFonts w:ascii="Times" w:hAnsi="Times" w:cs="Times New Roman"/>
          <w:sz w:val="22"/>
          <w:szCs w:val="22"/>
        </w:rPr>
        <w:t xml:space="preserve"> a</w:t>
      </w:r>
      <w:r w:rsidR="00DF60A9">
        <w:rPr>
          <w:rFonts w:ascii="Times" w:hAnsi="Times" w:cs="Times New Roman"/>
          <w:sz w:val="22"/>
          <w:szCs w:val="22"/>
        </w:rPr>
        <w:t xml:space="preserve"> longitudinal</w:t>
      </w:r>
      <w:r w:rsidR="00234893" w:rsidRPr="00BC6823">
        <w:rPr>
          <w:rFonts w:ascii="Times" w:hAnsi="Times" w:cs="Times New Roman"/>
          <w:sz w:val="22"/>
          <w:szCs w:val="22"/>
        </w:rPr>
        <w:t xml:space="preserve"> database of U.S. businesses</w:t>
      </w:r>
      <w:del w:id="21" w:author="Tanya Kaufman" w:date="2014-10-12T23:45:00Z">
        <w:r w:rsidR="00DF60A9" w:rsidDel="007308B6">
          <w:rPr>
            <w:rFonts w:ascii="Times" w:hAnsi="Times" w:cs="Times New Roman"/>
            <w:sz w:val="22"/>
            <w:szCs w:val="22"/>
          </w:rPr>
          <w:delText xml:space="preserve"> </w:delText>
        </w:r>
        <w:r w:rsidR="00234893" w:rsidRPr="00BC6823" w:rsidDel="007308B6">
          <w:rPr>
            <w:rFonts w:ascii="Times" w:hAnsi="Times" w:cs="Times New Roman"/>
            <w:sz w:val="22"/>
            <w:szCs w:val="22"/>
          </w:rPr>
          <w:delText xml:space="preserve">from </w:delText>
        </w:r>
        <w:commentRangeStart w:id="22"/>
        <w:r w:rsidR="00234893" w:rsidRPr="00BC6823" w:rsidDel="007308B6">
          <w:rPr>
            <w:rFonts w:ascii="Times" w:hAnsi="Times" w:cs="Times New Roman"/>
            <w:sz w:val="22"/>
            <w:szCs w:val="22"/>
          </w:rPr>
          <w:delText>1990-2010</w:delText>
        </w:r>
      </w:del>
      <w:commentRangeEnd w:id="22"/>
      <w:r w:rsidR="007308B6">
        <w:rPr>
          <w:rStyle w:val="CommentReference"/>
        </w:rPr>
        <w:commentReference w:id="22"/>
      </w:r>
      <w:r w:rsidR="00234893" w:rsidRPr="00BC6823">
        <w:rPr>
          <w:rFonts w:ascii="Times" w:hAnsi="Times" w:cs="Times New Roman"/>
          <w:sz w:val="22"/>
          <w:szCs w:val="22"/>
        </w:rPr>
        <w:t xml:space="preserve">, </w:t>
      </w:r>
      <w:r w:rsidR="00DF60A9">
        <w:rPr>
          <w:rFonts w:ascii="Times" w:hAnsi="Times" w:cs="Times New Roman"/>
          <w:sz w:val="22"/>
          <w:szCs w:val="22"/>
        </w:rPr>
        <w:t>focusing on</w:t>
      </w:r>
      <w:r w:rsidR="00AA27B2">
        <w:rPr>
          <w:rFonts w:ascii="Times" w:hAnsi="Times" w:cs="Times New Roman"/>
          <w:sz w:val="22"/>
          <w:szCs w:val="22"/>
        </w:rPr>
        <w:t xml:space="preserve"> </w:t>
      </w:r>
      <w:r w:rsidRPr="00BC6823">
        <w:rPr>
          <w:rFonts w:ascii="Times" w:hAnsi="Times" w:cs="Times New Roman"/>
          <w:sz w:val="22"/>
          <w:szCs w:val="22"/>
        </w:rPr>
        <w:t>23 counties in the New York City metropolitan area</w:t>
      </w:r>
      <w:r>
        <w:rPr>
          <w:rFonts w:ascii="Times" w:hAnsi="Times" w:cs="Times New Roman"/>
          <w:sz w:val="22"/>
          <w:szCs w:val="22"/>
        </w:rPr>
        <w:t xml:space="preserve"> and on </w:t>
      </w:r>
      <w:r w:rsidR="00AA27B2">
        <w:rPr>
          <w:rFonts w:ascii="Times" w:hAnsi="Times" w:cs="Times New Roman"/>
          <w:sz w:val="22"/>
          <w:szCs w:val="22"/>
        </w:rPr>
        <w:t>decennial interval</w:t>
      </w:r>
      <w:r w:rsidR="00DF60A9">
        <w:rPr>
          <w:rFonts w:ascii="Times" w:hAnsi="Times" w:cs="Times New Roman"/>
          <w:sz w:val="22"/>
          <w:szCs w:val="22"/>
        </w:rPr>
        <w:t xml:space="preserve">s for which population census data </w:t>
      </w:r>
      <w:del w:id="23" w:author="Tanya Kaufman" w:date="2014-10-12T23:44:00Z">
        <w:r w:rsidR="00DF60A9" w:rsidDel="007308B6">
          <w:rPr>
            <w:rFonts w:ascii="Times" w:hAnsi="Times" w:cs="Times New Roman"/>
            <w:sz w:val="22"/>
            <w:szCs w:val="22"/>
          </w:rPr>
          <w:delText>a</w:delText>
        </w:r>
      </w:del>
      <w:ins w:id="24" w:author="Tanya Kaufman" w:date="2014-10-12T23:44:00Z">
        <w:r w:rsidR="007308B6">
          <w:rPr>
            <w:rFonts w:ascii="Times" w:hAnsi="Times" w:cs="Times New Roman"/>
            <w:sz w:val="22"/>
            <w:szCs w:val="22"/>
          </w:rPr>
          <w:t>we</w:t>
        </w:r>
      </w:ins>
      <w:r w:rsidR="00DF60A9">
        <w:rPr>
          <w:rFonts w:ascii="Times" w:hAnsi="Times" w:cs="Times New Roman"/>
          <w:sz w:val="22"/>
          <w:szCs w:val="22"/>
        </w:rPr>
        <w:t>re also available</w:t>
      </w:r>
      <w:r w:rsidR="00F64F9D">
        <w:rPr>
          <w:rFonts w:ascii="Times" w:hAnsi="Times" w:cs="Times New Roman"/>
          <w:sz w:val="22"/>
          <w:szCs w:val="22"/>
        </w:rPr>
        <w:t xml:space="preserve"> (1990, 2000, </w:t>
      </w:r>
      <w:proofErr w:type="gramStart"/>
      <w:r w:rsidR="00F64F9D">
        <w:rPr>
          <w:rFonts w:ascii="Times" w:hAnsi="Times" w:cs="Times New Roman"/>
          <w:sz w:val="22"/>
          <w:szCs w:val="22"/>
        </w:rPr>
        <w:t>2010</w:t>
      </w:r>
      <w:proofErr w:type="gramEnd"/>
      <w:r w:rsidR="00F64F9D">
        <w:rPr>
          <w:rFonts w:ascii="Times" w:hAnsi="Times" w:cs="Times New Roman"/>
          <w:sz w:val="22"/>
          <w:szCs w:val="22"/>
        </w:rPr>
        <w:t>)</w:t>
      </w:r>
      <w:r w:rsidR="00234893" w:rsidRPr="00BC6823">
        <w:rPr>
          <w:rFonts w:ascii="Times" w:hAnsi="Times" w:cs="Times New Roman"/>
          <w:sz w:val="22"/>
          <w:szCs w:val="22"/>
        </w:rPr>
        <w:t xml:space="preserve">. </w:t>
      </w:r>
      <w:r w:rsidR="00DF60A9">
        <w:rPr>
          <w:rFonts w:ascii="Times" w:hAnsi="Times" w:cs="Times New Roman"/>
          <w:sz w:val="22"/>
          <w:szCs w:val="22"/>
        </w:rPr>
        <w:t>Commercial p</w:t>
      </w:r>
      <w:r w:rsidR="00DF60A9" w:rsidRPr="00BC6823">
        <w:rPr>
          <w:rFonts w:ascii="Times" w:hAnsi="Times" w:cs="Times New Roman"/>
          <w:sz w:val="22"/>
          <w:szCs w:val="22"/>
        </w:rPr>
        <w:t xml:space="preserve">hysical </w:t>
      </w:r>
      <w:r w:rsidR="00766B04" w:rsidRPr="00BC6823">
        <w:rPr>
          <w:rFonts w:ascii="Times" w:hAnsi="Times" w:cs="Times New Roman"/>
          <w:sz w:val="22"/>
          <w:szCs w:val="22"/>
        </w:rPr>
        <w:t>activity facili</w:t>
      </w:r>
      <w:r w:rsidR="00AA27B2">
        <w:rPr>
          <w:rFonts w:ascii="Times" w:hAnsi="Times" w:cs="Times New Roman"/>
          <w:sz w:val="22"/>
          <w:szCs w:val="22"/>
        </w:rPr>
        <w:t xml:space="preserve">ties </w:t>
      </w:r>
      <w:r w:rsidR="00DF60A9">
        <w:rPr>
          <w:rFonts w:ascii="Times" w:hAnsi="Times" w:cs="Times New Roman"/>
          <w:sz w:val="22"/>
          <w:szCs w:val="22"/>
        </w:rPr>
        <w:t xml:space="preserve">(e.g., </w:t>
      </w:r>
      <w:r w:rsidR="00F64F9D">
        <w:rPr>
          <w:rFonts w:ascii="Times" w:hAnsi="Times" w:cs="Times New Roman"/>
          <w:sz w:val="22"/>
          <w:szCs w:val="22"/>
        </w:rPr>
        <w:t xml:space="preserve">gyms, tennis courts, </w:t>
      </w:r>
      <w:r w:rsidR="00DF60A9">
        <w:rPr>
          <w:rFonts w:ascii="Times" w:hAnsi="Times" w:cs="Times New Roman"/>
          <w:sz w:val="22"/>
          <w:szCs w:val="22"/>
        </w:rPr>
        <w:t xml:space="preserve">martial arts studios) </w:t>
      </w:r>
      <w:r w:rsidR="00F64F9D">
        <w:rPr>
          <w:rFonts w:ascii="Times" w:hAnsi="Times" w:cs="Times New Roman"/>
          <w:sz w:val="22"/>
          <w:szCs w:val="22"/>
        </w:rPr>
        <w:t xml:space="preserve">were </w:t>
      </w:r>
      <w:r w:rsidR="00DF60A9">
        <w:rPr>
          <w:rFonts w:ascii="Times" w:hAnsi="Times" w:cs="Times New Roman"/>
          <w:sz w:val="22"/>
          <w:szCs w:val="22"/>
        </w:rPr>
        <w:t xml:space="preserve">defined based on </w:t>
      </w:r>
      <w:r w:rsidR="00E2694D" w:rsidRPr="00E2694D">
        <w:rPr>
          <w:rFonts w:ascii="Times" w:hAnsi="Times" w:cs="Times New Roman"/>
          <w:sz w:val="22"/>
          <w:szCs w:val="22"/>
        </w:rPr>
        <w:t>Standard Industrial Classification (SIC)</w:t>
      </w:r>
      <w:r w:rsidR="00E2694D">
        <w:rPr>
          <w:rFonts w:ascii="Times" w:hAnsi="Times" w:cs="Times New Roman"/>
          <w:sz w:val="22"/>
          <w:szCs w:val="22"/>
        </w:rPr>
        <w:t xml:space="preserve"> </w:t>
      </w:r>
      <w:r w:rsidR="00DF60A9">
        <w:rPr>
          <w:rFonts w:ascii="Times" w:hAnsi="Times" w:cs="Times New Roman"/>
          <w:sz w:val="22"/>
          <w:szCs w:val="22"/>
        </w:rPr>
        <w:t>code</w:t>
      </w:r>
      <w:ins w:id="25" w:author="Tanya Kaufman" w:date="2014-10-12T23:15:00Z">
        <w:r w:rsidR="009A40E4">
          <w:rPr>
            <w:rFonts w:ascii="Times" w:hAnsi="Times" w:cs="Times New Roman"/>
            <w:sz w:val="22"/>
            <w:szCs w:val="22"/>
          </w:rPr>
          <w:t>s</w:t>
        </w:r>
      </w:ins>
      <w:r w:rsidR="00DF60A9">
        <w:rPr>
          <w:rFonts w:ascii="Times" w:hAnsi="Times" w:cs="Times New Roman"/>
          <w:sz w:val="22"/>
          <w:szCs w:val="22"/>
        </w:rPr>
        <w:t xml:space="preserve"> and name search</w:t>
      </w:r>
      <w:r w:rsidR="00E2694D">
        <w:rPr>
          <w:rFonts w:ascii="Times" w:hAnsi="Times" w:cs="Times New Roman"/>
          <w:sz w:val="22"/>
          <w:szCs w:val="22"/>
        </w:rPr>
        <w:t>es</w:t>
      </w:r>
      <w:r w:rsidR="00DF60A9">
        <w:rPr>
          <w:rFonts w:ascii="Times" w:hAnsi="Times" w:cs="Times New Roman"/>
          <w:sz w:val="22"/>
          <w:szCs w:val="22"/>
        </w:rPr>
        <w:t xml:space="preserve">. </w:t>
      </w:r>
      <w:del w:id="26" w:author="Tanya Kaufman" w:date="2014-10-12T23:15:00Z">
        <w:r w:rsidR="00DF60A9" w:rsidDel="009A40E4">
          <w:rPr>
            <w:rFonts w:ascii="Times" w:hAnsi="Times" w:cs="Times New Roman"/>
            <w:sz w:val="22"/>
            <w:szCs w:val="22"/>
          </w:rPr>
          <w:delText xml:space="preserve"> </w:delText>
        </w:r>
      </w:del>
      <w:r w:rsidR="00E2694D">
        <w:rPr>
          <w:rFonts w:ascii="Times" w:hAnsi="Times" w:cs="Times New Roman"/>
          <w:sz w:val="22"/>
          <w:szCs w:val="22"/>
        </w:rPr>
        <w:t>Facility counts</w:t>
      </w:r>
      <w:r w:rsidR="00DF60A9">
        <w:rPr>
          <w:rFonts w:ascii="Times" w:hAnsi="Times" w:cs="Times New Roman"/>
          <w:sz w:val="22"/>
          <w:szCs w:val="22"/>
        </w:rPr>
        <w:t xml:space="preserve"> were aggregated to </w:t>
      </w:r>
      <w:r w:rsidR="00E2694D">
        <w:rPr>
          <w:rFonts w:ascii="Times" w:hAnsi="Times" w:cs="Times New Roman"/>
          <w:sz w:val="22"/>
          <w:szCs w:val="22"/>
        </w:rPr>
        <w:t xml:space="preserve">2010 </w:t>
      </w:r>
      <w:r w:rsidR="00AA27B2">
        <w:rPr>
          <w:rFonts w:ascii="Times" w:hAnsi="Times" w:cs="Times New Roman"/>
          <w:sz w:val="22"/>
          <w:szCs w:val="22"/>
        </w:rPr>
        <w:t>census tract</w:t>
      </w:r>
      <w:r w:rsidR="00E2694D">
        <w:rPr>
          <w:rFonts w:ascii="Times" w:hAnsi="Times" w:cs="Times New Roman"/>
          <w:sz w:val="22"/>
          <w:szCs w:val="22"/>
        </w:rPr>
        <w:t xml:space="preserve"> boundaries</w:t>
      </w:r>
      <w:r w:rsidR="00DF60A9">
        <w:rPr>
          <w:rFonts w:ascii="Times" w:hAnsi="Times" w:cs="Times New Roman"/>
          <w:sz w:val="22"/>
          <w:szCs w:val="22"/>
        </w:rPr>
        <w:t xml:space="preserve"> and </w:t>
      </w:r>
      <w:r w:rsidR="00E2694D">
        <w:rPr>
          <w:rFonts w:ascii="Times" w:hAnsi="Times" w:cs="Times New Roman"/>
          <w:sz w:val="22"/>
          <w:szCs w:val="22"/>
        </w:rPr>
        <w:t>linked to</w:t>
      </w:r>
      <w:r w:rsidR="00234893" w:rsidRPr="00BC6823">
        <w:rPr>
          <w:rFonts w:ascii="Times" w:hAnsi="Times" w:cs="Times New Roman"/>
          <w:sz w:val="22"/>
          <w:szCs w:val="22"/>
        </w:rPr>
        <w:t xml:space="preserve"> local </w:t>
      </w:r>
      <w:r w:rsidR="00766B04" w:rsidRPr="00BC6823">
        <w:rPr>
          <w:rFonts w:ascii="Times" w:hAnsi="Times" w:cs="Times New Roman"/>
          <w:sz w:val="22"/>
          <w:szCs w:val="22"/>
        </w:rPr>
        <w:t>population characteristics.</w:t>
      </w:r>
      <w:r w:rsidR="00766B04" w:rsidRPr="00BC6823">
        <w:rPr>
          <w:rFonts w:ascii="Times" w:hAnsi="Times"/>
          <w:sz w:val="22"/>
          <w:szCs w:val="22"/>
        </w:rPr>
        <w:t xml:space="preserve"> </w:t>
      </w:r>
      <w:r w:rsidR="00E2694D">
        <w:rPr>
          <w:rFonts w:ascii="Times" w:hAnsi="Times"/>
          <w:sz w:val="22"/>
          <w:szCs w:val="22"/>
        </w:rPr>
        <w:t>Comparisons across decennial intervals were used to define increasing count of physical activity facilities and shifting population demographics.</w:t>
      </w:r>
      <w:del w:id="27" w:author="Tanya Kaufman" w:date="2014-10-12T23:47:00Z">
        <w:r w:rsidR="00E2694D" w:rsidDel="00C72174">
          <w:rPr>
            <w:rFonts w:ascii="Times" w:hAnsi="Times"/>
            <w:sz w:val="22"/>
            <w:szCs w:val="22"/>
          </w:rPr>
          <w:delText xml:space="preserve"> </w:delText>
        </w:r>
      </w:del>
      <w:r w:rsidR="00E2694D">
        <w:rPr>
          <w:rFonts w:ascii="Times" w:hAnsi="Times"/>
          <w:sz w:val="22"/>
          <w:szCs w:val="22"/>
        </w:rPr>
        <w:t xml:space="preserve"> Associations</w:t>
      </w:r>
      <w:r w:rsidR="00BC6823" w:rsidRPr="00BC6823">
        <w:rPr>
          <w:rFonts w:ascii="Times" w:hAnsi="Times"/>
          <w:sz w:val="22"/>
          <w:szCs w:val="22"/>
        </w:rPr>
        <w:t xml:space="preserve"> were evaluated using l</w:t>
      </w:r>
      <w:r w:rsidR="00D24F5A" w:rsidRPr="00BC6823">
        <w:rPr>
          <w:rFonts w:ascii="Times" w:hAnsi="Times"/>
          <w:sz w:val="22"/>
          <w:szCs w:val="22"/>
        </w:rPr>
        <w:t>asso logistic regression to estimate relationships</w:t>
      </w:r>
      <w:r w:rsidR="00BE5AC3" w:rsidRPr="00BC6823">
        <w:rPr>
          <w:rFonts w:ascii="Times" w:hAnsi="Times"/>
          <w:sz w:val="22"/>
          <w:szCs w:val="22"/>
        </w:rPr>
        <w:t xml:space="preserve"> with m</w:t>
      </w:r>
      <w:r w:rsidR="00766B04" w:rsidRPr="00BC6823">
        <w:rPr>
          <w:rFonts w:ascii="Times" w:hAnsi="Times"/>
          <w:sz w:val="22"/>
          <w:szCs w:val="22"/>
        </w:rPr>
        <w:t xml:space="preserve">odel shrinkage and variable subset selection </w:t>
      </w:r>
      <w:r w:rsidR="00BC6823" w:rsidRPr="00BC6823">
        <w:rPr>
          <w:rFonts w:ascii="Times" w:hAnsi="Times"/>
          <w:sz w:val="22"/>
          <w:szCs w:val="22"/>
        </w:rPr>
        <w:t>through</w:t>
      </w:r>
      <w:r w:rsidR="00766B04" w:rsidRPr="00BC6823">
        <w:rPr>
          <w:rFonts w:ascii="Times" w:hAnsi="Times"/>
          <w:sz w:val="22"/>
          <w:szCs w:val="22"/>
        </w:rPr>
        <w:t xml:space="preserve"> 10-fold cross-validation for minimization of </w:t>
      </w:r>
      <w:r w:rsidR="007C3FE8" w:rsidRPr="00BC6823">
        <w:rPr>
          <w:rFonts w:ascii="Times" w:hAnsi="Times"/>
          <w:sz w:val="22"/>
          <w:szCs w:val="22"/>
        </w:rPr>
        <w:t xml:space="preserve">test set model </w:t>
      </w:r>
      <w:r w:rsidR="00766B04" w:rsidRPr="00BC6823">
        <w:rPr>
          <w:rFonts w:ascii="Times" w:hAnsi="Times"/>
          <w:sz w:val="22"/>
          <w:szCs w:val="22"/>
        </w:rPr>
        <w:t>deviance.</w:t>
      </w:r>
      <w:r w:rsidR="00AA27B2">
        <w:rPr>
          <w:rFonts w:ascii="Times" w:hAnsi="Times"/>
          <w:sz w:val="22"/>
          <w:szCs w:val="22"/>
        </w:rPr>
        <w:t xml:space="preserve"> </w:t>
      </w:r>
    </w:p>
    <w:p w14:paraId="2F676DD0" w14:textId="77777777" w:rsidR="000A615D" w:rsidRPr="00BC6823" w:rsidRDefault="000A615D">
      <w:pPr>
        <w:rPr>
          <w:rFonts w:ascii="Times" w:hAnsi="Times"/>
          <w:sz w:val="22"/>
          <w:szCs w:val="22"/>
          <w:u w:val="single"/>
        </w:rPr>
      </w:pPr>
    </w:p>
    <w:p w14:paraId="3626F12E" w14:textId="77777777" w:rsidR="008D421B" w:rsidRDefault="000A615D">
      <w:pPr>
        <w:rPr>
          <w:rFonts w:ascii="Times" w:hAnsi="Times"/>
          <w:sz w:val="22"/>
          <w:szCs w:val="22"/>
        </w:rPr>
      </w:pPr>
      <w:r w:rsidRPr="00BC6823">
        <w:rPr>
          <w:rFonts w:ascii="Times" w:hAnsi="Times"/>
          <w:sz w:val="22"/>
          <w:szCs w:val="22"/>
          <w:u w:val="single"/>
        </w:rPr>
        <w:t>Results:</w:t>
      </w:r>
      <w:r w:rsidR="00D24F5A" w:rsidRPr="00BC6823">
        <w:rPr>
          <w:rFonts w:ascii="Times" w:hAnsi="Times"/>
          <w:sz w:val="22"/>
          <w:szCs w:val="22"/>
        </w:rPr>
        <w:t xml:space="preserve"> </w:t>
      </w:r>
    </w:p>
    <w:p w14:paraId="2DECA11A" w14:textId="08456CFB" w:rsidR="000A615D" w:rsidRPr="00BC6823" w:rsidRDefault="009A40E4">
      <w:pPr>
        <w:rPr>
          <w:rFonts w:ascii="Times" w:hAnsi="Times"/>
          <w:sz w:val="22"/>
          <w:szCs w:val="22"/>
        </w:rPr>
      </w:pPr>
      <w:ins w:id="28" w:author="Tanya Kaufman" w:date="2014-10-12T23:18:00Z">
        <w:r>
          <w:rPr>
            <w:rFonts w:ascii="Times" w:hAnsi="Times" w:cs="Times New Roman"/>
            <w:sz w:val="22"/>
            <w:szCs w:val="22"/>
          </w:rPr>
          <w:t xml:space="preserve">Among the </w:t>
        </w:r>
        <w:r w:rsidRPr="00BC6823">
          <w:rPr>
            <w:rFonts w:ascii="Times" w:hAnsi="Times" w:cs="Times New Roman"/>
            <w:sz w:val="22"/>
            <w:szCs w:val="22"/>
          </w:rPr>
          <w:t>4028</w:t>
        </w:r>
        <w:r>
          <w:rPr>
            <w:rFonts w:ascii="Times" w:hAnsi="Times" w:cs="Times New Roman"/>
            <w:sz w:val="22"/>
            <w:szCs w:val="22"/>
          </w:rPr>
          <w:t xml:space="preserve"> </w:t>
        </w:r>
        <w:r>
          <w:rPr>
            <w:rFonts w:ascii="Times" w:hAnsi="Times"/>
            <w:sz w:val="22"/>
            <w:szCs w:val="22"/>
          </w:rPr>
          <w:t>census tracts</w:t>
        </w:r>
        <w:r>
          <w:rPr>
            <w:rFonts w:ascii="Times" w:hAnsi="Times"/>
            <w:sz w:val="22"/>
            <w:szCs w:val="22"/>
          </w:rPr>
          <w:t xml:space="preserve"> </w:t>
        </w:r>
      </w:ins>
      <w:del w:id="29" w:author="Tanya Kaufman" w:date="2014-10-12T23:19:00Z">
        <w:r w:rsidR="00E2694D" w:rsidDel="009A40E4">
          <w:rPr>
            <w:rFonts w:ascii="Times" w:hAnsi="Times"/>
            <w:sz w:val="22"/>
            <w:szCs w:val="22"/>
          </w:rPr>
          <w:delText>I</w:delText>
        </w:r>
      </w:del>
      <w:ins w:id="30" w:author="Tanya Kaufman" w:date="2014-10-12T23:19:00Z">
        <w:r>
          <w:rPr>
            <w:rFonts w:ascii="Times" w:hAnsi="Times"/>
            <w:sz w:val="22"/>
            <w:szCs w:val="22"/>
          </w:rPr>
          <w:t>i</w:t>
        </w:r>
      </w:ins>
      <w:r w:rsidR="00E2694D">
        <w:rPr>
          <w:rFonts w:ascii="Times" w:hAnsi="Times"/>
          <w:sz w:val="22"/>
          <w:szCs w:val="22"/>
        </w:rPr>
        <w:t xml:space="preserve">n the 23 county metropolitan </w:t>
      </w:r>
      <w:proofErr w:type="gramStart"/>
      <w:r w:rsidR="00E2694D">
        <w:rPr>
          <w:rFonts w:ascii="Times" w:hAnsi="Times"/>
          <w:sz w:val="22"/>
          <w:szCs w:val="22"/>
        </w:rPr>
        <w:t>area</w:t>
      </w:r>
      <w:proofErr w:type="gramEnd"/>
      <w:del w:id="31" w:author="Tanya Kaufman" w:date="2014-10-12T23:19:00Z">
        <w:r w:rsidR="00E2694D" w:rsidDel="009A40E4">
          <w:rPr>
            <w:rFonts w:ascii="Times" w:hAnsi="Times"/>
            <w:sz w:val="22"/>
            <w:szCs w:val="22"/>
          </w:rPr>
          <w:delText xml:space="preserve"> with</w:delText>
        </w:r>
      </w:del>
      <w:del w:id="32" w:author="Tanya Kaufman" w:date="2014-10-12T23:18:00Z">
        <w:r w:rsidR="00E2694D" w:rsidDel="009A40E4">
          <w:rPr>
            <w:rFonts w:ascii="Times" w:hAnsi="Times"/>
            <w:sz w:val="22"/>
            <w:szCs w:val="22"/>
          </w:rPr>
          <w:delText xml:space="preserve"> </w:delText>
        </w:r>
        <w:r w:rsidR="0040263B" w:rsidRPr="00BC6823" w:rsidDel="009A40E4">
          <w:rPr>
            <w:rFonts w:ascii="Times" w:hAnsi="Times" w:cs="Times New Roman"/>
            <w:sz w:val="22"/>
            <w:szCs w:val="22"/>
          </w:rPr>
          <w:delText>4028</w:delText>
        </w:r>
        <w:r w:rsidR="0040263B" w:rsidDel="009A40E4">
          <w:rPr>
            <w:rFonts w:ascii="Times" w:hAnsi="Times" w:cs="Times New Roman"/>
            <w:sz w:val="22"/>
            <w:szCs w:val="22"/>
          </w:rPr>
          <w:delText xml:space="preserve"> </w:delText>
        </w:r>
        <w:r w:rsidR="00E2694D" w:rsidDel="009A40E4">
          <w:rPr>
            <w:rFonts w:ascii="Times" w:hAnsi="Times"/>
            <w:sz w:val="22"/>
            <w:szCs w:val="22"/>
          </w:rPr>
          <w:delText>census tracts</w:delText>
        </w:r>
      </w:del>
      <w:r w:rsidR="00E2694D">
        <w:rPr>
          <w:rFonts w:ascii="Times" w:hAnsi="Times"/>
          <w:sz w:val="22"/>
          <w:szCs w:val="22"/>
        </w:rPr>
        <w:t xml:space="preserve">, </w:t>
      </w:r>
      <w:ins w:id="33" w:author="Tanya Kaufman" w:date="2014-10-12T23:20:00Z">
        <w:r>
          <w:rPr>
            <w:rFonts w:ascii="Times" w:hAnsi="Times"/>
            <w:sz w:val="22"/>
            <w:szCs w:val="22"/>
          </w:rPr>
          <w:t xml:space="preserve">the number of </w:t>
        </w:r>
      </w:ins>
      <w:r w:rsidR="00E2694D">
        <w:rPr>
          <w:rFonts w:ascii="Times" w:hAnsi="Times"/>
          <w:sz w:val="22"/>
          <w:szCs w:val="22"/>
        </w:rPr>
        <w:t>c</w:t>
      </w:r>
      <w:r w:rsidR="00520014">
        <w:rPr>
          <w:rFonts w:ascii="Times" w:hAnsi="Times"/>
          <w:sz w:val="22"/>
          <w:szCs w:val="22"/>
        </w:rPr>
        <w:t xml:space="preserve">ensus tracts with at least one physical activity facility increased </w:t>
      </w:r>
      <w:del w:id="34" w:author="Tanya Kaufman" w:date="2014-10-12T23:49:00Z">
        <w:r w:rsidR="00520014" w:rsidDel="00C72174">
          <w:rPr>
            <w:rFonts w:ascii="Times" w:hAnsi="Times"/>
            <w:sz w:val="22"/>
            <w:szCs w:val="22"/>
          </w:rPr>
          <w:delText xml:space="preserve">across </w:delText>
        </w:r>
      </w:del>
      <w:ins w:id="35" w:author="Tanya Kaufman" w:date="2014-10-12T23:49:00Z">
        <w:r w:rsidR="00C72174">
          <w:rPr>
            <w:rFonts w:ascii="Times" w:hAnsi="Times"/>
            <w:sz w:val="22"/>
            <w:szCs w:val="22"/>
          </w:rPr>
          <w:t>over</w:t>
        </w:r>
        <w:bookmarkStart w:id="36" w:name="_GoBack"/>
        <w:bookmarkEnd w:id="36"/>
        <w:r w:rsidR="00C72174">
          <w:rPr>
            <w:rFonts w:ascii="Times" w:hAnsi="Times"/>
            <w:sz w:val="22"/>
            <w:szCs w:val="22"/>
          </w:rPr>
          <w:t xml:space="preserve"> </w:t>
        </w:r>
      </w:ins>
      <w:r w:rsidR="00520014">
        <w:rPr>
          <w:rFonts w:ascii="Times" w:hAnsi="Times"/>
          <w:sz w:val="22"/>
          <w:szCs w:val="22"/>
        </w:rPr>
        <w:t xml:space="preserve">time (1990=1172, 2000=2295, 2010=2365). </w:t>
      </w:r>
      <w:commentRangeStart w:id="37"/>
      <w:commentRangeStart w:id="38"/>
      <w:r w:rsidR="00604662">
        <w:rPr>
          <w:rFonts w:ascii="Times" w:hAnsi="Times"/>
          <w:sz w:val="22"/>
          <w:szCs w:val="22"/>
        </w:rPr>
        <w:t>G</w:t>
      </w:r>
      <w:commentRangeStart w:id="39"/>
      <w:r w:rsidR="00604662">
        <w:rPr>
          <w:rFonts w:ascii="Times" w:hAnsi="Times"/>
          <w:sz w:val="22"/>
          <w:szCs w:val="22"/>
        </w:rPr>
        <w:t xml:space="preserve">reater </w:t>
      </w:r>
      <w:commentRangeEnd w:id="39"/>
      <w:r>
        <w:rPr>
          <w:rStyle w:val="CommentReference"/>
        </w:rPr>
        <w:commentReference w:id="39"/>
      </w:r>
      <w:del w:id="40" w:author="Tanya Kaufman" w:date="2014-10-12T23:24:00Z">
        <w:r w:rsidR="00604662" w:rsidDel="00AC3FCB">
          <w:rPr>
            <w:rFonts w:ascii="Times" w:hAnsi="Times"/>
            <w:sz w:val="22"/>
            <w:szCs w:val="22"/>
          </w:rPr>
          <w:delText>l</w:delText>
        </w:r>
        <w:r w:rsidR="004E6F29" w:rsidDel="00AC3FCB">
          <w:rPr>
            <w:rFonts w:ascii="Times" w:hAnsi="Times"/>
            <w:sz w:val="22"/>
            <w:szCs w:val="22"/>
          </w:rPr>
          <w:delText xml:space="preserve">ocal </w:delText>
        </w:r>
      </w:del>
      <w:ins w:id="41" w:author="Tanya Kaufman" w:date="2014-10-12T23:24:00Z">
        <w:r w:rsidR="00AC3FCB">
          <w:rPr>
            <w:rFonts w:ascii="Times" w:hAnsi="Times"/>
            <w:sz w:val="22"/>
            <w:szCs w:val="22"/>
          </w:rPr>
          <w:t>tract-level</w:t>
        </w:r>
        <w:r w:rsidR="00AC3FCB">
          <w:rPr>
            <w:rFonts w:ascii="Times" w:hAnsi="Times"/>
            <w:sz w:val="22"/>
            <w:szCs w:val="22"/>
          </w:rPr>
          <w:t xml:space="preserve"> </w:t>
        </w:r>
      </w:ins>
      <w:r w:rsidR="004E6F29">
        <w:rPr>
          <w:rFonts w:ascii="Times" w:hAnsi="Times"/>
          <w:sz w:val="22"/>
          <w:szCs w:val="22"/>
        </w:rPr>
        <w:t>median i</w:t>
      </w:r>
      <w:r w:rsidR="00604662">
        <w:rPr>
          <w:rFonts w:ascii="Times" w:hAnsi="Times"/>
          <w:sz w:val="22"/>
          <w:szCs w:val="22"/>
        </w:rPr>
        <w:t xml:space="preserve">ncome, </w:t>
      </w:r>
      <w:r w:rsidR="00E2694D">
        <w:rPr>
          <w:rFonts w:ascii="Times" w:hAnsi="Times"/>
          <w:sz w:val="22"/>
          <w:szCs w:val="22"/>
        </w:rPr>
        <w:t xml:space="preserve">larger </w:t>
      </w:r>
      <w:r w:rsidR="00604662">
        <w:rPr>
          <w:rFonts w:ascii="Times" w:hAnsi="Times"/>
          <w:sz w:val="22"/>
          <w:szCs w:val="22"/>
        </w:rPr>
        <w:t>land area</w:t>
      </w:r>
      <w:commentRangeEnd w:id="38"/>
      <w:r w:rsidR="00AC3FCB">
        <w:rPr>
          <w:rStyle w:val="CommentReference"/>
        </w:rPr>
        <w:commentReference w:id="38"/>
      </w:r>
      <w:r w:rsidR="00E2694D">
        <w:rPr>
          <w:rFonts w:ascii="Times" w:hAnsi="Times"/>
          <w:sz w:val="22"/>
          <w:szCs w:val="22"/>
        </w:rPr>
        <w:t>,</w:t>
      </w:r>
      <w:r w:rsidR="00604662">
        <w:rPr>
          <w:rFonts w:ascii="Times" w:hAnsi="Times"/>
          <w:sz w:val="22"/>
          <w:szCs w:val="22"/>
        </w:rPr>
        <w:t xml:space="preserve"> and </w:t>
      </w:r>
      <w:r w:rsidR="00E2694D">
        <w:rPr>
          <w:rFonts w:ascii="Times" w:hAnsi="Times"/>
          <w:sz w:val="22"/>
          <w:szCs w:val="22"/>
        </w:rPr>
        <w:t xml:space="preserve">higher </w:t>
      </w:r>
      <w:r w:rsidR="00604662">
        <w:rPr>
          <w:rFonts w:ascii="Times" w:hAnsi="Times"/>
          <w:sz w:val="22"/>
          <w:szCs w:val="22"/>
        </w:rPr>
        <w:t>previous total</w:t>
      </w:r>
      <w:r w:rsidR="001048C6" w:rsidRPr="00BC6823">
        <w:rPr>
          <w:rFonts w:ascii="Times" w:hAnsi="Times"/>
          <w:sz w:val="22"/>
          <w:szCs w:val="22"/>
        </w:rPr>
        <w:t xml:space="preserve"> physical activity facilities </w:t>
      </w:r>
      <w:r w:rsidR="00AA27B2">
        <w:rPr>
          <w:rFonts w:ascii="Times" w:hAnsi="Times"/>
          <w:sz w:val="22"/>
          <w:szCs w:val="22"/>
        </w:rPr>
        <w:t>were</w:t>
      </w:r>
      <w:r w:rsidR="001048C6" w:rsidRPr="00BC6823">
        <w:rPr>
          <w:rFonts w:ascii="Times" w:hAnsi="Times"/>
          <w:sz w:val="22"/>
          <w:szCs w:val="22"/>
        </w:rPr>
        <w:t xml:space="preserve"> positively associated with </w:t>
      </w:r>
      <w:r w:rsidR="00AA27B2">
        <w:rPr>
          <w:rFonts w:ascii="Times" w:hAnsi="Times"/>
          <w:sz w:val="22"/>
          <w:szCs w:val="22"/>
        </w:rPr>
        <w:t>greater</w:t>
      </w:r>
      <w:r w:rsidR="001048C6" w:rsidRPr="00BC6823">
        <w:rPr>
          <w:rFonts w:ascii="Times" w:hAnsi="Times"/>
          <w:sz w:val="22"/>
          <w:szCs w:val="22"/>
        </w:rPr>
        <w:t xml:space="preserve"> </w:t>
      </w:r>
      <w:r w:rsidR="00AA27B2">
        <w:rPr>
          <w:rFonts w:ascii="Times" w:hAnsi="Times"/>
          <w:sz w:val="22"/>
          <w:szCs w:val="22"/>
        </w:rPr>
        <w:t xml:space="preserve">odds for local increase in </w:t>
      </w:r>
      <w:r w:rsidR="001048C6" w:rsidRPr="00BC6823">
        <w:rPr>
          <w:rFonts w:ascii="Times" w:hAnsi="Times"/>
          <w:sz w:val="22"/>
          <w:szCs w:val="22"/>
        </w:rPr>
        <w:t>physical activity facilities</w:t>
      </w:r>
      <w:r w:rsidR="0051128B">
        <w:rPr>
          <w:rFonts w:ascii="Times" w:hAnsi="Times"/>
          <w:sz w:val="22"/>
          <w:szCs w:val="22"/>
        </w:rPr>
        <w:t xml:space="preserve"> (OR</w:t>
      </w:r>
      <w:r w:rsidR="004E6F29">
        <w:rPr>
          <w:rFonts w:ascii="Times" w:hAnsi="Times"/>
          <w:sz w:val="22"/>
          <w:szCs w:val="22"/>
        </w:rPr>
        <w:t>=1.27</w:t>
      </w:r>
      <w:r w:rsidR="00E2694D">
        <w:rPr>
          <w:rFonts w:ascii="Times" w:hAnsi="Times"/>
          <w:sz w:val="22"/>
          <w:szCs w:val="22"/>
        </w:rPr>
        <w:t xml:space="preserve"> per SD median income</w:t>
      </w:r>
      <w:r w:rsidR="004E6F29">
        <w:rPr>
          <w:rFonts w:ascii="Times" w:hAnsi="Times"/>
          <w:sz w:val="22"/>
          <w:szCs w:val="22"/>
        </w:rPr>
        <w:t>; OR=1.30</w:t>
      </w:r>
      <w:r w:rsidR="00E2694D">
        <w:rPr>
          <w:rFonts w:ascii="Times" w:hAnsi="Times"/>
          <w:sz w:val="22"/>
          <w:szCs w:val="22"/>
        </w:rPr>
        <w:t xml:space="preserve"> per SD land area</w:t>
      </w:r>
      <w:r w:rsidR="004E6F29">
        <w:rPr>
          <w:rFonts w:ascii="Times" w:hAnsi="Times"/>
          <w:sz w:val="22"/>
          <w:szCs w:val="22"/>
        </w:rPr>
        <w:t>;</w:t>
      </w:r>
      <w:r w:rsidR="0051128B">
        <w:rPr>
          <w:rFonts w:ascii="Times" w:hAnsi="Times"/>
          <w:sz w:val="22"/>
          <w:szCs w:val="22"/>
        </w:rPr>
        <w:t xml:space="preserve"> OR=1.14</w:t>
      </w:r>
      <w:r w:rsidR="00E2694D">
        <w:rPr>
          <w:rFonts w:ascii="Times" w:hAnsi="Times"/>
          <w:sz w:val="22"/>
          <w:szCs w:val="22"/>
        </w:rPr>
        <w:t xml:space="preserve"> per SD </w:t>
      </w:r>
      <w:r w:rsidR="00565271">
        <w:rPr>
          <w:rFonts w:ascii="Times" w:hAnsi="Times"/>
          <w:sz w:val="22"/>
          <w:szCs w:val="22"/>
        </w:rPr>
        <w:t xml:space="preserve">lagged facility </w:t>
      </w:r>
      <w:proofErr w:type="gramStart"/>
      <w:r w:rsidR="00565271">
        <w:rPr>
          <w:rFonts w:ascii="Times" w:hAnsi="Times"/>
          <w:sz w:val="22"/>
          <w:szCs w:val="22"/>
        </w:rPr>
        <w:t>count</w:t>
      </w:r>
      <w:proofErr w:type="gramEnd"/>
      <w:r w:rsidR="0051128B">
        <w:rPr>
          <w:rFonts w:ascii="Times" w:hAnsi="Times"/>
          <w:sz w:val="22"/>
          <w:szCs w:val="22"/>
        </w:rPr>
        <w:t>)</w:t>
      </w:r>
      <w:r w:rsidR="001048C6" w:rsidRPr="00BC6823">
        <w:rPr>
          <w:rFonts w:ascii="Times" w:hAnsi="Times"/>
          <w:sz w:val="22"/>
          <w:szCs w:val="22"/>
        </w:rPr>
        <w:t xml:space="preserve">. </w:t>
      </w:r>
      <w:commentRangeEnd w:id="37"/>
      <w:r w:rsidR="007A6D15">
        <w:rPr>
          <w:rStyle w:val="CommentReference"/>
        </w:rPr>
        <w:commentReference w:id="37"/>
      </w:r>
      <w:commentRangeStart w:id="42"/>
      <w:r w:rsidR="00D24F5A" w:rsidRPr="00BC6823">
        <w:rPr>
          <w:rFonts w:ascii="Times" w:hAnsi="Times"/>
          <w:sz w:val="22"/>
          <w:szCs w:val="22"/>
        </w:rPr>
        <w:t>Inclusion</w:t>
      </w:r>
      <w:commentRangeEnd w:id="42"/>
      <w:r w:rsidR="00D77BB2">
        <w:rPr>
          <w:rStyle w:val="CommentReference"/>
        </w:rPr>
        <w:commentReference w:id="42"/>
      </w:r>
      <w:r w:rsidR="00D24F5A" w:rsidRPr="00BC6823">
        <w:rPr>
          <w:rFonts w:ascii="Times" w:hAnsi="Times"/>
          <w:sz w:val="22"/>
          <w:szCs w:val="22"/>
        </w:rPr>
        <w:t xml:space="preserve"> of </w:t>
      </w:r>
      <w:r w:rsidR="00AE4CF2" w:rsidRPr="00BC6823">
        <w:rPr>
          <w:rFonts w:ascii="Times" w:hAnsi="Times"/>
          <w:sz w:val="22"/>
          <w:szCs w:val="22"/>
        </w:rPr>
        <w:t>two-way</w:t>
      </w:r>
      <w:r w:rsidR="00D24F5A" w:rsidRPr="00BC6823">
        <w:rPr>
          <w:rFonts w:ascii="Times" w:hAnsi="Times"/>
          <w:sz w:val="22"/>
          <w:szCs w:val="22"/>
        </w:rPr>
        <w:t xml:space="preserve"> interaction terms increased estimates for McFadden’s pseudo R</w:t>
      </w:r>
      <w:r w:rsidR="00D24F5A" w:rsidRPr="00BC6823">
        <w:rPr>
          <w:rFonts w:ascii="Times" w:hAnsi="Times"/>
          <w:sz w:val="22"/>
          <w:szCs w:val="22"/>
          <w:vertAlign w:val="superscript"/>
        </w:rPr>
        <w:t>2</w:t>
      </w:r>
      <w:r w:rsidR="00D24F5A" w:rsidRPr="00BC6823">
        <w:rPr>
          <w:rFonts w:ascii="Times" w:hAnsi="Times"/>
          <w:sz w:val="22"/>
          <w:szCs w:val="22"/>
        </w:rPr>
        <w:t xml:space="preserve"> from</w:t>
      </w:r>
      <w:r w:rsidR="00BE5AC3" w:rsidRPr="00BC6823">
        <w:rPr>
          <w:rFonts w:ascii="Times" w:hAnsi="Times"/>
          <w:sz w:val="22"/>
          <w:szCs w:val="22"/>
        </w:rPr>
        <w:t xml:space="preserve"> the main effect model’s value of</w:t>
      </w:r>
      <w:r w:rsidR="00AE4CF2" w:rsidRPr="00BC6823">
        <w:rPr>
          <w:rFonts w:ascii="Times" w:hAnsi="Times"/>
          <w:sz w:val="22"/>
          <w:szCs w:val="22"/>
        </w:rPr>
        <w:t xml:space="preserve"> </w:t>
      </w:r>
      <w:r w:rsidR="00565271">
        <w:rPr>
          <w:rFonts w:ascii="Times" w:hAnsi="Times"/>
          <w:sz w:val="22"/>
          <w:szCs w:val="22"/>
        </w:rPr>
        <w:t>0</w:t>
      </w:r>
      <w:r w:rsidR="00D24F5A" w:rsidRPr="00BC6823">
        <w:rPr>
          <w:rFonts w:ascii="Times" w:hAnsi="Times"/>
          <w:sz w:val="22"/>
          <w:szCs w:val="22"/>
        </w:rPr>
        <w:t>.30</w:t>
      </w:r>
      <w:del w:id="43" w:author="Tanya Kaufman" w:date="2014-10-12T23:30:00Z">
        <w:r w:rsidR="00AE4CF2" w:rsidRPr="00BC6823" w:rsidDel="002F07A3">
          <w:rPr>
            <w:rFonts w:ascii="Times" w:hAnsi="Times"/>
            <w:sz w:val="22"/>
            <w:szCs w:val="22"/>
          </w:rPr>
          <w:delText>,</w:delText>
        </w:r>
      </w:del>
      <w:r w:rsidR="00D24F5A" w:rsidRPr="00BC6823">
        <w:rPr>
          <w:rFonts w:ascii="Times" w:hAnsi="Times"/>
          <w:sz w:val="22"/>
          <w:szCs w:val="22"/>
        </w:rPr>
        <w:t xml:space="preserve"> to </w:t>
      </w:r>
      <w:r w:rsidR="00565271">
        <w:rPr>
          <w:rFonts w:ascii="Times" w:hAnsi="Times"/>
          <w:sz w:val="22"/>
          <w:szCs w:val="22"/>
        </w:rPr>
        <w:t>0</w:t>
      </w:r>
      <w:r w:rsidR="00D24F5A" w:rsidRPr="00BC6823">
        <w:rPr>
          <w:rFonts w:ascii="Times" w:hAnsi="Times"/>
          <w:sz w:val="22"/>
          <w:szCs w:val="22"/>
        </w:rPr>
        <w:t>.33</w:t>
      </w:r>
      <w:r w:rsidR="00565271">
        <w:rPr>
          <w:rFonts w:ascii="Times" w:hAnsi="Times"/>
          <w:sz w:val="22"/>
          <w:szCs w:val="22"/>
        </w:rPr>
        <w:t>, suggesting explanation of an additional 3% of the variation in facility count increase</w:t>
      </w:r>
      <w:r w:rsidR="00D24F5A" w:rsidRPr="00BC6823">
        <w:rPr>
          <w:rFonts w:ascii="Times" w:hAnsi="Times"/>
          <w:sz w:val="22"/>
          <w:szCs w:val="22"/>
        </w:rPr>
        <w:t>.</w:t>
      </w:r>
      <w:r w:rsidR="00881D98">
        <w:rPr>
          <w:rFonts w:ascii="Times" w:hAnsi="Times"/>
          <w:sz w:val="22"/>
          <w:szCs w:val="22"/>
        </w:rPr>
        <w:t xml:space="preserve"> Subset selection through lasso</w:t>
      </w:r>
      <w:del w:id="44" w:author="Steve Mooney" w:date="2014-10-12T23:00:00Z">
        <w:r w:rsidR="00604662" w:rsidDel="00FD66BD">
          <w:rPr>
            <w:rFonts w:ascii="Times" w:hAnsi="Times"/>
            <w:sz w:val="22"/>
            <w:szCs w:val="22"/>
          </w:rPr>
          <w:delText>,</w:delText>
        </w:r>
      </w:del>
      <w:r w:rsidR="00604662">
        <w:rPr>
          <w:rFonts w:ascii="Times" w:hAnsi="Times"/>
          <w:sz w:val="22"/>
          <w:szCs w:val="22"/>
        </w:rPr>
        <w:t xml:space="preserve"> to mini</w:t>
      </w:r>
      <w:r w:rsidR="0051128B">
        <w:rPr>
          <w:rFonts w:ascii="Times" w:hAnsi="Times"/>
          <w:sz w:val="22"/>
          <w:szCs w:val="22"/>
        </w:rPr>
        <w:t>m</w:t>
      </w:r>
      <w:r w:rsidR="00604662">
        <w:rPr>
          <w:rFonts w:ascii="Times" w:hAnsi="Times"/>
          <w:sz w:val="22"/>
          <w:szCs w:val="22"/>
        </w:rPr>
        <w:t>ize</w:t>
      </w:r>
      <w:r w:rsidR="0051128B">
        <w:rPr>
          <w:rFonts w:ascii="Times" w:hAnsi="Times"/>
          <w:sz w:val="22"/>
          <w:szCs w:val="22"/>
        </w:rPr>
        <w:t xml:space="preserve"> cross-validation error</w:t>
      </w:r>
      <w:del w:id="45" w:author="Steve Mooney" w:date="2014-10-12T23:00:00Z">
        <w:r w:rsidR="00604662" w:rsidDel="00FD66BD">
          <w:rPr>
            <w:rFonts w:ascii="Times" w:hAnsi="Times"/>
            <w:sz w:val="22"/>
            <w:szCs w:val="22"/>
          </w:rPr>
          <w:delText>,</w:delText>
        </w:r>
      </w:del>
      <w:r w:rsidR="00881D98">
        <w:rPr>
          <w:rFonts w:ascii="Times" w:hAnsi="Times"/>
          <w:sz w:val="22"/>
          <w:szCs w:val="22"/>
        </w:rPr>
        <w:t xml:space="preserve"> </w:t>
      </w:r>
      <w:del w:id="46" w:author="Steve Mooney" w:date="2014-10-12T23:00:00Z">
        <w:r w:rsidR="00881D98" w:rsidDel="00FD66BD">
          <w:rPr>
            <w:rFonts w:ascii="Times" w:hAnsi="Times"/>
            <w:sz w:val="22"/>
            <w:szCs w:val="22"/>
          </w:rPr>
          <w:delText>corresponded to</w:delText>
        </w:r>
      </w:del>
      <w:ins w:id="47" w:author="Steve Mooney" w:date="2014-10-12T23:00:00Z">
        <w:r w:rsidR="00FD66BD">
          <w:rPr>
            <w:rFonts w:ascii="Times" w:hAnsi="Times"/>
            <w:sz w:val="22"/>
            <w:szCs w:val="22"/>
          </w:rPr>
          <w:t>resulted in</w:t>
        </w:r>
      </w:ins>
      <w:r w:rsidR="00881D98">
        <w:rPr>
          <w:rFonts w:ascii="Times" w:hAnsi="Times"/>
          <w:sz w:val="22"/>
          <w:szCs w:val="22"/>
        </w:rPr>
        <w:t xml:space="preserve"> </w:t>
      </w:r>
      <w:r w:rsidR="004E6F29">
        <w:rPr>
          <w:rFonts w:ascii="Times" w:hAnsi="Times"/>
          <w:sz w:val="22"/>
          <w:szCs w:val="22"/>
        </w:rPr>
        <w:t xml:space="preserve">retention of </w:t>
      </w:r>
      <w:r w:rsidR="00881D98">
        <w:rPr>
          <w:rFonts w:ascii="Times" w:hAnsi="Times"/>
          <w:sz w:val="22"/>
          <w:szCs w:val="22"/>
        </w:rPr>
        <w:t xml:space="preserve">11 of 21 possible two-way </w:t>
      </w:r>
      <w:r w:rsidR="004E6F29">
        <w:rPr>
          <w:rFonts w:ascii="Times" w:hAnsi="Times"/>
          <w:sz w:val="22"/>
          <w:szCs w:val="22"/>
        </w:rPr>
        <w:t xml:space="preserve">predictor </w:t>
      </w:r>
      <w:r w:rsidR="00881D98">
        <w:rPr>
          <w:rFonts w:ascii="Times" w:hAnsi="Times"/>
          <w:sz w:val="22"/>
          <w:szCs w:val="22"/>
        </w:rPr>
        <w:t xml:space="preserve">interactions. </w:t>
      </w:r>
      <w:r w:rsidR="0040263B">
        <w:rPr>
          <w:rFonts w:ascii="Times" w:hAnsi="Times"/>
          <w:sz w:val="22"/>
          <w:szCs w:val="22"/>
        </w:rPr>
        <w:t>T</w:t>
      </w:r>
      <w:r w:rsidR="00565271">
        <w:rPr>
          <w:rFonts w:ascii="Times" w:hAnsi="Times"/>
          <w:sz w:val="22"/>
          <w:szCs w:val="22"/>
        </w:rPr>
        <w:t>he association of</w:t>
      </w:r>
      <w:r w:rsidR="001048C6" w:rsidRPr="00BC6823">
        <w:rPr>
          <w:rFonts w:ascii="Times" w:hAnsi="Times"/>
          <w:sz w:val="22"/>
          <w:szCs w:val="22"/>
        </w:rPr>
        <w:t xml:space="preserve"> </w:t>
      </w:r>
      <w:commentRangeStart w:id="48"/>
      <w:r w:rsidR="00565271">
        <w:rPr>
          <w:rFonts w:ascii="Times" w:hAnsi="Times"/>
          <w:sz w:val="22"/>
          <w:szCs w:val="22"/>
        </w:rPr>
        <w:t xml:space="preserve">increased </w:t>
      </w:r>
      <w:commentRangeEnd w:id="48"/>
      <w:r w:rsidR="007A6D15">
        <w:rPr>
          <w:rStyle w:val="CommentReference"/>
        </w:rPr>
        <w:commentReference w:id="48"/>
      </w:r>
      <w:r w:rsidR="001048C6" w:rsidRPr="00BC6823">
        <w:rPr>
          <w:rFonts w:ascii="Times" w:hAnsi="Times"/>
          <w:sz w:val="22"/>
          <w:szCs w:val="22"/>
        </w:rPr>
        <w:t>median income</w:t>
      </w:r>
      <w:r w:rsidR="00565271">
        <w:rPr>
          <w:rFonts w:ascii="Times" w:hAnsi="Times"/>
          <w:sz w:val="22"/>
          <w:szCs w:val="22"/>
        </w:rPr>
        <w:t xml:space="preserve"> with increased physical activity facility count </w:t>
      </w:r>
      <w:del w:id="49" w:author="Tanya Kaufman" w:date="2014-10-12T23:36:00Z">
        <w:r w:rsidR="00565271" w:rsidDel="002F07A3">
          <w:rPr>
            <w:rFonts w:ascii="Times" w:hAnsi="Times"/>
            <w:sz w:val="22"/>
            <w:szCs w:val="22"/>
          </w:rPr>
          <w:delText>appeared to be</w:delText>
        </w:r>
      </w:del>
      <w:ins w:id="50" w:author="Tanya Kaufman" w:date="2014-10-12T23:36:00Z">
        <w:r w:rsidR="002F07A3">
          <w:rPr>
            <w:rFonts w:ascii="Times" w:hAnsi="Times"/>
            <w:sz w:val="22"/>
            <w:szCs w:val="22"/>
          </w:rPr>
          <w:t>was</w:t>
        </w:r>
      </w:ins>
      <w:r w:rsidR="00565271">
        <w:rPr>
          <w:rFonts w:ascii="Times" w:hAnsi="Times"/>
          <w:sz w:val="22"/>
          <w:szCs w:val="22"/>
        </w:rPr>
        <w:t xml:space="preserve"> stronger in geographically larger census tracts</w:t>
      </w:r>
      <w:r w:rsidR="004E6F29">
        <w:rPr>
          <w:rFonts w:ascii="Times" w:hAnsi="Times"/>
          <w:sz w:val="22"/>
          <w:szCs w:val="22"/>
        </w:rPr>
        <w:t xml:space="preserve"> (</w:t>
      </w:r>
      <w:r w:rsidR="00565271">
        <w:rPr>
          <w:rFonts w:ascii="Times" w:hAnsi="Times"/>
          <w:sz w:val="22"/>
          <w:szCs w:val="22"/>
        </w:rPr>
        <w:t xml:space="preserve">interaction </w:t>
      </w:r>
      <w:r w:rsidR="004E6F29">
        <w:rPr>
          <w:rFonts w:ascii="Times" w:hAnsi="Times"/>
          <w:sz w:val="22"/>
          <w:szCs w:val="22"/>
        </w:rPr>
        <w:t>OR=1.05)</w:t>
      </w:r>
      <w:r w:rsidR="00565271">
        <w:rPr>
          <w:rFonts w:ascii="Times" w:hAnsi="Times"/>
          <w:sz w:val="22"/>
          <w:szCs w:val="22"/>
        </w:rPr>
        <w:t xml:space="preserve">; a </w:t>
      </w:r>
      <w:commentRangeStart w:id="51"/>
      <w:r w:rsidR="00565271">
        <w:rPr>
          <w:rFonts w:ascii="Times" w:hAnsi="Times"/>
          <w:sz w:val="22"/>
          <w:szCs w:val="22"/>
        </w:rPr>
        <w:t xml:space="preserve">similar interaction </w:t>
      </w:r>
      <w:commentRangeEnd w:id="51"/>
      <w:r w:rsidR="002F07A3">
        <w:rPr>
          <w:rStyle w:val="CommentReference"/>
        </w:rPr>
        <w:commentReference w:id="51"/>
      </w:r>
      <w:r w:rsidR="00565271">
        <w:rPr>
          <w:rFonts w:ascii="Times" w:hAnsi="Times"/>
          <w:sz w:val="22"/>
          <w:szCs w:val="22"/>
        </w:rPr>
        <w:t>was seen for increased number of tract residents</w:t>
      </w:r>
      <w:r w:rsidR="004E6F29">
        <w:rPr>
          <w:rFonts w:ascii="Times" w:hAnsi="Times"/>
          <w:sz w:val="22"/>
          <w:szCs w:val="22"/>
        </w:rPr>
        <w:t xml:space="preserve"> </w:t>
      </w:r>
      <w:r w:rsidR="00565271">
        <w:rPr>
          <w:rFonts w:ascii="Times" w:hAnsi="Times"/>
          <w:sz w:val="22"/>
          <w:szCs w:val="22"/>
        </w:rPr>
        <w:t>with larger census tracts</w:t>
      </w:r>
      <w:r w:rsidR="004E6F29">
        <w:rPr>
          <w:rFonts w:ascii="Times" w:hAnsi="Times"/>
          <w:sz w:val="22"/>
          <w:szCs w:val="22"/>
        </w:rPr>
        <w:t xml:space="preserve"> (</w:t>
      </w:r>
      <w:r w:rsidR="00565271">
        <w:rPr>
          <w:rFonts w:ascii="Times" w:hAnsi="Times"/>
          <w:sz w:val="22"/>
          <w:szCs w:val="22"/>
        </w:rPr>
        <w:t xml:space="preserve">interaction </w:t>
      </w:r>
      <w:r w:rsidR="004E6F29">
        <w:rPr>
          <w:rFonts w:ascii="Times" w:hAnsi="Times"/>
          <w:sz w:val="22"/>
          <w:szCs w:val="22"/>
        </w:rPr>
        <w:t>OR=1.</w:t>
      </w:r>
      <w:commentRangeStart w:id="52"/>
      <w:r w:rsidR="004E6F29">
        <w:rPr>
          <w:rFonts w:ascii="Times" w:hAnsi="Times"/>
          <w:sz w:val="22"/>
          <w:szCs w:val="22"/>
        </w:rPr>
        <w:t>05</w:t>
      </w:r>
      <w:commentRangeEnd w:id="52"/>
      <w:r w:rsidR="00FD66BD">
        <w:rPr>
          <w:rStyle w:val="CommentReference"/>
        </w:rPr>
        <w:commentReference w:id="52"/>
      </w:r>
      <w:r w:rsidR="004E6F29">
        <w:rPr>
          <w:rFonts w:ascii="Times" w:hAnsi="Times"/>
          <w:sz w:val="22"/>
          <w:szCs w:val="22"/>
        </w:rPr>
        <w:t>)</w:t>
      </w:r>
      <w:r w:rsidR="00520014">
        <w:rPr>
          <w:rFonts w:ascii="Times" w:hAnsi="Times"/>
          <w:sz w:val="22"/>
          <w:szCs w:val="22"/>
        </w:rPr>
        <w:t>.</w:t>
      </w:r>
    </w:p>
    <w:p w14:paraId="69ED226F" w14:textId="77777777" w:rsidR="000A615D" w:rsidRPr="00BC6823" w:rsidRDefault="000A615D">
      <w:pPr>
        <w:rPr>
          <w:rFonts w:ascii="Times" w:hAnsi="Times"/>
          <w:sz w:val="22"/>
          <w:szCs w:val="22"/>
          <w:u w:val="single"/>
        </w:rPr>
      </w:pPr>
    </w:p>
    <w:p w14:paraId="6DFD57F1" w14:textId="77777777" w:rsidR="008D421B" w:rsidRDefault="000A615D">
      <w:pPr>
        <w:rPr>
          <w:rFonts w:ascii="Times" w:hAnsi="Times"/>
          <w:sz w:val="22"/>
          <w:szCs w:val="22"/>
        </w:rPr>
      </w:pPr>
      <w:r w:rsidRPr="00BC6823">
        <w:rPr>
          <w:rFonts w:ascii="Times" w:hAnsi="Times"/>
          <w:sz w:val="22"/>
          <w:szCs w:val="22"/>
          <w:u w:val="single"/>
        </w:rPr>
        <w:t>Conclusion:</w:t>
      </w:r>
      <w:r w:rsidR="005E3BEE" w:rsidRPr="00BC6823">
        <w:rPr>
          <w:rFonts w:ascii="Times" w:hAnsi="Times"/>
          <w:sz w:val="22"/>
          <w:szCs w:val="22"/>
        </w:rPr>
        <w:t xml:space="preserve"> </w:t>
      </w:r>
    </w:p>
    <w:p w14:paraId="693B5B12" w14:textId="017C7498" w:rsidR="000A615D" w:rsidRPr="00C22AE5" w:rsidRDefault="007C3FE8">
      <w:pPr>
        <w:rPr>
          <w:rFonts w:ascii="Times" w:hAnsi="Times"/>
          <w:sz w:val="22"/>
          <w:szCs w:val="22"/>
        </w:rPr>
      </w:pPr>
      <w:r w:rsidRPr="00BC6823">
        <w:rPr>
          <w:rFonts w:ascii="Times" w:hAnsi="Times"/>
          <w:sz w:val="22"/>
          <w:szCs w:val="22"/>
        </w:rPr>
        <w:lastRenderedPageBreak/>
        <w:t xml:space="preserve">Local population, </w:t>
      </w:r>
      <w:r w:rsidR="001048C6" w:rsidRPr="00BC6823">
        <w:rPr>
          <w:rFonts w:ascii="Times" w:hAnsi="Times"/>
          <w:sz w:val="22"/>
          <w:szCs w:val="22"/>
        </w:rPr>
        <w:t>geographic</w:t>
      </w:r>
      <w:r w:rsidRPr="00BC6823">
        <w:rPr>
          <w:rFonts w:ascii="Times" w:hAnsi="Times"/>
          <w:sz w:val="22"/>
          <w:szCs w:val="22"/>
        </w:rPr>
        <w:t>, and business environment</w:t>
      </w:r>
      <w:r w:rsidR="001048C6" w:rsidRPr="00BC6823">
        <w:rPr>
          <w:rFonts w:ascii="Times" w:hAnsi="Times"/>
          <w:sz w:val="22"/>
          <w:szCs w:val="22"/>
        </w:rPr>
        <w:t xml:space="preserve"> characteristics are associ</w:t>
      </w:r>
      <w:r w:rsidR="00C22AE5">
        <w:rPr>
          <w:rFonts w:ascii="Times" w:hAnsi="Times"/>
          <w:sz w:val="22"/>
          <w:szCs w:val="22"/>
        </w:rPr>
        <w:t xml:space="preserve">ated with change in </w:t>
      </w:r>
      <w:ins w:id="53" w:author="Tanya Kaufman" w:date="2014-10-12T23:40:00Z">
        <w:r w:rsidR="008F10FC">
          <w:rPr>
            <w:rFonts w:ascii="Times" w:hAnsi="Times"/>
            <w:sz w:val="22"/>
            <w:szCs w:val="22"/>
          </w:rPr>
          <w:t xml:space="preserve">availability of </w:t>
        </w:r>
      </w:ins>
      <w:r w:rsidR="001048C6" w:rsidRPr="00BC6823">
        <w:rPr>
          <w:rFonts w:ascii="Times" w:hAnsi="Times"/>
          <w:sz w:val="22"/>
          <w:szCs w:val="22"/>
        </w:rPr>
        <w:t xml:space="preserve">physical activity </w:t>
      </w:r>
      <w:r w:rsidRPr="00BC6823">
        <w:rPr>
          <w:rFonts w:ascii="Times" w:hAnsi="Times"/>
          <w:sz w:val="22"/>
          <w:szCs w:val="22"/>
        </w:rPr>
        <w:t>facilities.</w:t>
      </w:r>
      <w:r w:rsidR="001048C6" w:rsidRPr="00BC6823">
        <w:rPr>
          <w:rFonts w:ascii="Times" w:hAnsi="Times"/>
          <w:sz w:val="22"/>
          <w:szCs w:val="22"/>
        </w:rPr>
        <w:t xml:space="preserve"> </w:t>
      </w:r>
      <w:r w:rsidR="005E3BEE" w:rsidRPr="00BC6823">
        <w:rPr>
          <w:rFonts w:ascii="Times" w:hAnsi="Times"/>
          <w:sz w:val="22"/>
          <w:szCs w:val="22"/>
        </w:rPr>
        <w:t>I</w:t>
      </w:r>
      <w:r w:rsidR="00234893" w:rsidRPr="00BC6823">
        <w:rPr>
          <w:rFonts w:ascii="Times" w:hAnsi="Times"/>
          <w:sz w:val="22"/>
          <w:szCs w:val="22"/>
        </w:rPr>
        <w:t xml:space="preserve">nclusion of interaction terms </w:t>
      </w:r>
      <w:r w:rsidR="0051128B">
        <w:rPr>
          <w:rFonts w:ascii="Times" w:hAnsi="Times"/>
          <w:sz w:val="22"/>
          <w:szCs w:val="22"/>
        </w:rPr>
        <w:t>improve</w:t>
      </w:r>
      <w:r w:rsidR="00565271">
        <w:rPr>
          <w:rFonts w:ascii="Times" w:hAnsi="Times"/>
          <w:sz w:val="22"/>
          <w:szCs w:val="22"/>
        </w:rPr>
        <w:t>d</w:t>
      </w:r>
      <w:r w:rsidR="0051128B">
        <w:rPr>
          <w:rFonts w:ascii="Times" w:hAnsi="Times"/>
          <w:sz w:val="22"/>
          <w:szCs w:val="22"/>
        </w:rPr>
        <w:t xml:space="preserve"> prediction</w:t>
      </w:r>
      <w:r w:rsidR="00234893" w:rsidRPr="00BC6823">
        <w:rPr>
          <w:rFonts w:ascii="Times" w:hAnsi="Times"/>
          <w:sz w:val="22"/>
          <w:szCs w:val="22"/>
        </w:rPr>
        <w:t>.</w:t>
      </w:r>
    </w:p>
    <w:sectPr w:rsidR="000A615D" w:rsidRPr="00C22AE5" w:rsidSect="00F0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teve Mooney" w:date="2014-10-12T22:54:00Z" w:initials="SJM">
    <w:p w14:paraId="2713AEE4" w14:textId="0C84C7BC" w:rsidR="00D77BB2" w:rsidRDefault="00D77BB2">
      <w:pPr>
        <w:pStyle w:val="CommentText"/>
      </w:pPr>
      <w:r>
        <w:rPr>
          <w:rStyle w:val="CommentReference"/>
        </w:rPr>
        <w:annotationRef/>
      </w:r>
      <w:r>
        <w:t>Socio-geographic?</w:t>
      </w:r>
    </w:p>
  </w:comment>
  <w:comment w:id="12" w:author="laptop" w:date="2014-10-12T10:21:00Z" w:initials="l">
    <w:p w14:paraId="50367DEA" w14:textId="3D4F3448" w:rsidR="007A6D15" w:rsidRDefault="007A6D15">
      <w:pPr>
        <w:pStyle w:val="CommentText"/>
      </w:pPr>
      <w:r>
        <w:rPr>
          <w:rStyle w:val="CommentReference"/>
        </w:rPr>
        <w:annotationRef/>
      </w:r>
      <w:r>
        <w:t>Located?  Clustered might suggest a different type of analysis.</w:t>
      </w:r>
    </w:p>
  </w:comment>
  <w:comment w:id="22" w:author="Tanya Kaufman" w:date="2014-10-12T23:46:00Z" w:initials="TKK">
    <w:p w14:paraId="0ED76188" w14:textId="1CC23D31" w:rsidR="007308B6" w:rsidRDefault="007308B6">
      <w:pPr>
        <w:pStyle w:val="CommentText"/>
      </w:pPr>
      <w:r>
        <w:rPr>
          <w:rStyle w:val="CommentReference"/>
        </w:rPr>
        <w:annotationRef/>
      </w:r>
      <w:r>
        <w:t>R</w:t>
      </w:r>
      <w:r w:rsidR="00C36DE1">
        <w:t>edund</w:t>
      </w:r>
      <w:r>
        <w:t>ant to specifying the decennial intervals (1990, 2000, 2010)</w:t>
      </w:r>
    </w:p>
  </w:comment>
  <w:comment w:id="39" w:author="Tanya Kaufman" w:date="2014-10-12T23:35:00Z" w:initials="TKK">
    <w:p w14:paraId="365A049E" w14:textId="1E42C3E6" w:rsidR="009A40E4" w:rsidRDefault="009A40E4">
      <w:pPr>
        <w:pStyle w:val="CommentText"/>
      </w:pPr>
      <w:r>
        <w:rPr>
          <w:rStyle w:val="CommentReference"/>
        </w:rPr>
        <w:annotationRef/>
      </w:r>
      <w:r>
        <w:t xml:space="preserve">Along same vein as Kathy’s </w:t>
      </w:r>
      <w:proofErr w:type="spellStart"/>
      <w:r w:rsidR="002F07A3">
        <w:t>l5</w:t>
      </w:r>
      <w:proofErr w:type="spellEnd"/>
      <w:r w:rsidR="002F07A3">
        <w:t xml:space="preserve"> </w:t>
      </w:r>
      <w:r>
        <w:t xml:space="preserve">comment below:   it would be interesting to do an urban vs suburban analysis.  We have data to inform the cut-off (see </w:t>
      </w:r>
      <w:proofErr w:type="spellStart"/>
      <w:r>
        <w:t>Ofira’s</w:t>
      </w:r>
      <w:proofErr w:type="spellEnd"/>
      <w:r>
        <w:t xml:space="preserve"> dissertation)</w:t>
      </w:r>
    </w:p>
  </w:comment>
  <w:comment w:id="38" w:author="Tanya Kaufman" w:date="2014-10-12T23:28:00Z" w:initials="TKK">
    <w:p w14:paraId="74F6C9A2" w14:textId="77777777" w:rsidR="00AC3FCB" w:rsidRDefault="00AC3FCB">
      <w:pPr>
        <w:pStyle w:val="CommentText"/>
      </w:pPr>
      <w:r>
        <w:rPr>
          <w:rStyle w:val="CommentReference"/>
        </w:rPr>
        <w:annotationRef/>
      </w:r>
      <w:r>
        <w:t>The way this is written it is unclear whether the median income is previous or current</w:t>
      </w:r>
    </w:p>
    <w:p w14:paraId="7BC5EF70" w14:textId="77777777" w:rsidR="00AC3FCB" w:rsidRDefault="00AC3FCB">
      <w:pPr>
        <w:pStyle w:val="CommentText"/>
      </w:pPr>
      <w:r>
        <w:t xml:space="preserve">i.e., are you saying that tracts with a higher med income in 1990 and high count of PA facilities in 1990 had greater odds for increase in PA facilities in 2000?  </w:t>
      </w:r>
    </w:p>
    <w:p w14:paraId="60B943E2" w14:textId="701EFF27" w:rsidR="00AC3FCB" w:rsidRDefault="00AC3FCB">
      <w:pPr>
        <w:pStyle w:val="CommentText"/>
      </w:pPr>
      <w:proofErr w:type="gramStart"/>
      <w:r>
        <w:t>or</w:t>
      </w:r>
      <w:proofErr w:type="gramEnd"/>
      <w:r>
        <w:t xml:space="preserve"> that </w:t>
      </w:r>
      <w:r>
        <w:t xml:space="preserve">tracts with a higher med income in </w:t>
      </w:r>
      <w:r>
        <w:t>200</w:t>
      </w:r>
      <w:r>
        <w:t xml:space="preserve">0 and high count of PA facilities in 1990 had greater odds for increase in PA facilities in 2000?  </w:t>
      </w:r>
    </w:p>
  </w:comment>
  <w:comment w:id="37" w:author="laptop" w:date="2014-10-12T23:21:00Z" w:initials="l">
    <w:p w14:paraId="7AA787CF" w14:textId="08120517" w:rsidR="009A40E4" w:rsidRDefault="007A6D15">
      <w:pPr>
        <w:pStyle w:val="CommentText"/>
      </w:pPr>
      <w:r>
        <w:rPr>
          <w:rStyle w:val="CommentReference"/>
        </w:rPr>
        <w:annotationRef/>
      </w:r>
      <w:r>
        <w:t xml:space="preserve">Since the study area includes so many </w:t>
      </w:r>
      <w:r w:rsidR="00DF1305">
        <w:t>tracts in suburbs</w:t>
      </w:r>
      <w:r>
        <w:t xml:space="preserve">, </w:t>
      </w:r>
      <w:r w:rsidR="00DF1305">
        <w:t xml:space="preserve">where land uses tend to be segregated, </w:t>
      </w:r>
      <w:r>
        <w:t xml:space="preserve">it would be interesting to control for a measure of </w:t>
      </w:r>
      <w:r w:rsidR="00DF1305">
        <w:t xml:space="preserve">overall </w:t>
      </w:r>
      <w:r>
        <w:t xml:space="preserve">commercial </w:t>
      </w:r>
      <w:r w:rsidR="00DF1305">
        <w:t xml:space="preserve">or retail </w:t>
      </w:r>
      <w:r>
        <w:t xml:space="preserve">density. </w:t>
      </w:r>
      <w:r w:rsidR="00DF1305">
        <w:t>The previous presence of PA facilities may be a marker for land area zoned for commercial development. (This is to think about for later, obviously.)</w:t>
      </w:r>
    </w:p>
  </w:comment>
  <w:comment w:id="42" w:author="Steve Mooney" w:date="2014-10-12T22:57:00Z" w:initials="SJM">
    <w:p w14:paraId="321752D3" w14:textId="37EFC87C" w:rsidR="00D77BB2" w:rsidRDefault="00D77BB2">
      <w:pPr>
        <w:pStyle w:val="CommentText"/>
      </w:pPr>
      <w:r>
        <w:rPr>
          <w:rStyle w:val="CommentReference"/>
        </w:rPr>
        <w:annotationRef/>
      </w:r>
      <w:r>
        <w:t>Confidence intervals for ORs?  Also, are they mutually adjusted?</w:t>
      </w:r>
      <w:r w:rsidR="00FD66BD">
        <w:t xml:space="preserve">  </w:t>
      </w:r>
    </w:p>
  </w:comment>
  <w:comment w:id="48" w:author="laptop" w:date="2014-10-12T10:30:00Z" w:initials="l">
    <w:p w14:paraId="22958167" w14:textId="545FF6B3" w:rsidR="007A6D15" w:rsidRDefault="007A6D15">
      <w:pPr>
        <w:pStyle w:val="CommentText"/>
      </w:pPr>
      <w:r>
        <w:rPr>
          <w:rStyle w:val="CommentReference"/>
        </w:rPr>
        <w:annotationRef/>
      </w:r>
      <w:r>
        <w:t>Here, do you mean an increase in income over time or simply higher income cross-</w:t>
      </w:r>
      <w:proofErr w:type="spellStart"/>
      <w:r>
        <w:t>sectionally</w:t>
      </w:r>
      <w:proofErr w:type="spellEnd"/>
      <w:r>
        <w:t>? Same question for increased number of tract residents.</w:t>
      </w:r>
    </w:p>
  </w:comment>
  <w:comment w:id="51" w:author="Tanya Kaufman" w:date="2014-10-12T23:39:00Z" w:initials="TKK">
    <w:p w14:paraId="7E0E83B2" w14:textId="585AF269" w:rsidR="002F07A3" w:rsidRDefault="002F07A3">
      <w:pPr>
        <w:pStyle w:val="CommentText"/>
      </w:pPr>
      <w:r>
        <w:rPr>
          <w:rStyle w:val="CommentReference"/>
        </w:rPr>
        <w:annotationRef/>
      </w:r>
      <w:r>
        <w:t>Make this clearer</w:t>
      </w:r>
    </w:p>
  </w:comment>
  <w:comment w:id="52" w:author="Steve Mooney" w:date="2014-10-12T23:00:00Z" w:initials="SJM">
    <w:p w14:paraId="04EB0774" w14:textId="1A9F4A2E" w:rsidR="00FD66BD" w:rsidRDefault="00FD66BD">
      <w:pPr>
        <w:pStyle w:val="CommentText"/>
      </w:pPr>
      <w:r>
        <w:rPr>
          <w:rStyle w:val="CommentReference"/>
        </w:rPr>
        <w:annotationRef/>
      </w:r>
      <w:r>
        <w:t>Not for this abstract, maybe, but did you include whether the census tract boundaries were the same in 1990 and 2010 as a covariate?  I wonder how much of this is going on at the exurban fringe?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5D"/>
    <w:rsid w:val="000A615D"/>
    <w:rsid w:val="000B2D97"/>
    <w:rsid w:val="001048C6"/>
    <w:rsid w:val="001B60A9"/>
    <w:rsid w:val="00234893"/>
    <w:rsid w:val="00237BCA"/>
    <w:rsid w:val="002E3CD9"/>
    <w:rsid w:val="002F07A3"/>
    <w:rsid w:val="00316D51"/>
    <w:rsid w:val="0040263B"/>
    <w:rsid w:val="004E6F29"/>
    <w:rsid w:val="0051128B"/>
    <w:rsid w:val="00520014"/>
    <w:rsid w:val="00565271"/>
    <w:rsid w:val="005E3BEE"/>
    <w:rsid w:val="00604662"/>
    <w:rsid w:val="0060783D"/>
    <w:rsid w:val="007308B6"/>
    <w:rsid w:val="0076562C"/>
    <w:rsid w:val="00766B04"/>
    <w:rsid w:val="007919CB"/>
    <w:rsid w:val="007A6D15"/>
    <w:rsid w:val="007C3FE8"/>
    <w:rsid w:val="00802665"/>
    <w:rsid w:val="00881D98"/>
    <w:rsid w:val="008D421B"/>
    <w:rsid w:val="008F10FC"/>
    <w:rsid w:val="00951A9A"/>
    <w:rsid w:val="009972D6"/>
    <w:rsid w:val="009A40E4"/>
    <w:rsid w:val="00AA27B2"/>
    <w:rsid w:val="00AC3FCB"/>
    <w:rsid w:val="00AE4CF2"/>
    <w:rsid w:val="00AF5F45"/>
    <w:rsid w:val="00B41611"/>
    <w:rsid w:val="00BB10BC"/>
    <w:rsid w:val="00BC6823"/>
    <w:rsid w:val="00BE5AC3"/>
    <w:rsid w:val="00C22AE5"/>
    <w:rsid w:val="00C36DE1"/>
    <w:rsid w:val="00C72174"/>
    <w:rsid w:val="00C72AB0"/>
    <w:rsid w:val="00D24F5A"/>
    <w:rsid w:val="00D77BB2"/>
    <w:rsid w:val="00DF1305"/>
    <w:rsid w:val="00DF60A9"/>
    <w:rsid w:val="00E2694D"/>
    <w:rsid w:val="00E82B11"/>
    <w:rsid w:val="00EB46D2"/>
    <w:rsid w:val="00F040E1"/>
    <w:rsid w:val="00F60345"/>
    <w:rsid w:val="00F64F9D"/>
    <w:rsid w:val="00F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31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15D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C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0783D"/>
  </w:style>
  <w:style w:type="character" w:styleId="CommentReference">
    <w:name w:val="annotation reference"/>
    <w:basedOn w:val="DefaultParagraphFont"/>
    <w:uiPriority w:val="99"/>
    <w:semiHidden/>
    <w:unhideWhenUsed/>
    <w:rsid w:val="007A6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D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D1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15D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C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0783D"/>
  </w:style>
  <w:style w:type="character" w:styleId="CommentReference">
    <w:name w:val="annotation reference"/>
    <w:basedOn w:val="DefaultParagraphFont"/>
    <w:uiPriority w:val="99"/>
    <w:semiHidden/>
    <w:unhideWhenUsed/>
    <w:rsid w:val="007A6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D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D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Wutchiett</dc:creator>
  <cp:lastModifiedBy>Tanya Kaufman</cp:lastModifiedBy>
  <cp:revision>7</cp:revision>
  <dcterms:created xsi:type="dcterms:W3CDTF">2014-10-13T03:09:00Z</dcterms:created>
  <dcterms:modified xsi:type="dcterms:W3CDTF">2014-10-13T03:50:00Z</dcterms:modified>
</cp:coreProperties>
</file>